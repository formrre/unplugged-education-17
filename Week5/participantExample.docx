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4BDBC" w14:textId="77777777" w:rsidR="001965B8" w:rsidRDefault="00A06F37" w:rsidP="001A4BBF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624BEFE0" wp14:editId="163E4A35">
            <wp:simplePos x="0" y="0"/>
            <wp:positionH relativeFrom="column">
              <wp:posOffset>4381500</wp:posOffset>
            </wp:positionH>
            <wp:positionV relativeFrom="paragraph">
              <wp:posOffset>0</wp:posOffset>
            </wp:positionV>
            <wp:extent cx="2047240" cy="1381760"/>
            <wp:effectExtent l="0" t="0" r="10160" b="0"/>
            <wp:wrapTight wrapText="bothSides">
              <wp:wrapPolygon edited="0">
                <wp:start x="0" y="0"/>
                <wp:lineTo x="0" y="21044"/>
                <wp:lineTo x="21439" y="21044"/>
                <wp:lineTo x="214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F980F" w14:textId="77777777" w:rsidR="001965B8" w:rsidRDefault="00FD1CEB" w:rsidP="001A4BBF">
      <w:pPr>
        <w:rPr>
          <w:rFonts w:ascii="Arial" w:hAnsi="Arial" w:cs="Arial"/>
        </w:rPr>
      </w:pPr>
      <w:ins w:id="1" w:author="Margaret McCulloch" w:date="2014-11-18T16:18:00Z">
        <w:r>
          <w:rPr>
            <w:noProof/>
            <w:lang w:eastAsia="en-GB"/>
          </w:rPr>
          <w:drawing>
            <wp:anchor distT="0" distB="0" distL="114300" distR="114300" simplePos="0" relativeHeight="251659264" behindDoc="0" locked="0" layoutInCell="1" allowOverlap="1" wp14:anchorId="6EB180F5" wp14:editId="2AAD2F91">
              <wp:simplePos x="0" y="0"/>
              <wp:positionH relativeFrom="column">
                <wp:posOffset>-180340</wp:posOffset>
              </wp:positionH>
              <wp:positionV relativeFrom="paragraph">
                <wp:posOffset>-102870</wp:posOffset>
              </wp:positionV>
              <wp:extent cx="2726690" cy="508635"/>
              <wp:effectExtent l="0" t="0" r="0" b="0"/>
              <wp:wrapSquare wrapText="bothSides"/>
              <wp:docPr id="2" name="Picture 2" descr="\\cfsb02.campus.gla.ac.uk\SSD_Home_Data_H\sk65g\My Documents\My Pictures\SchEDU_colour.bm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\\cfsb02.campus.gla.ac.uk\SSD_Home_Data_H\sk65g\My Documents\My Pictures\SchEDU_colour.bmp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26690" cy="508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7D594B37" w14:textId="77777777" w:rsidR="001965B8" w:rsidRDefault="001965B8" w:rsidP="001A4BBF">
      <w:pPr>
        <w:rPr>
          <w:rFonts w:ascii="Arial" w:hAnsi="Arial" w:cs="Arial"/>
        </w:rPr>
      </w:pPr>
    </w:p>
    <w:p w14:paraId="65A78007" w14:textId="77777777" w:rsidR="001965B8" w:rsidRDefault="001965B8" w:rsidP="001A4BBF">
      <w:pPr>
        <w:rPr>
          <w:rFonts w:ascii="Arial" w:hAnsi="Arial" w:cs="Arial"/>
        </w:rPr>
      </w:pPr>
    </w:p>
    <w:p w14:paraId="65E780E8" w14:textId="77777777" w:rsidR="00616982" w:rsidRPr="00616982" w:rsidRDefault="004520C4" w:rsidP="00616982">
      <w:pPr>
        <w:pStyle w:val="SectHead1"/>
        <w:spacing w:line="240" w:lineRule="atLeast"/>
        <w:ind w:left="0" w:firstLine="0"/>
        <w:jc w:val="center"/>
      </w:pPr>
      <w:r>
        <w:rPr>
          <w:rFonts w:ascii="Arial" w:hAnsi="Arial" w:cs="Arial"/>
          <w:sz w:val="28"/>
          <w:szCs w:val="28"/>
        </w:rPr>
        <w:t>Participant Information Sheet</w:t>
      </w:r>
      <w:r w:rsidR="00A52000">
        <w:rPr>
          <w:rFonts w:ascii="Arial" w:hAnsi="Arial" w:cs="Arial"/>
          <w:sz w:val="28"/>
          <w:szCs w:val="28"/>
        </w:rPr>
        <w:t xml:space="preserve"> </w:t>
      </w:r>
      <w:r w:rsidR="00616982">
        <w:rPr>
          <w:rFonts w:ascii="Arial" w:hAnsi="Arial" w:cs="Arial"/>
          <w:sz w:val="28"/>
          <w:szCs w:val="28"/>
        </w:rPr>
        <w:t>- pupils</w:t>
      </w:r>
    </w:p>
    <w:p w14:paraId="7D49217D" w14:textId="77777777" w:rsidR="00F0498D" w:rsidRDefault="00F0498D" w:rsidP="00F0498D">
      <w:pPr>
        <w:pStyle w:val="SectText1"/>
        <w:ind w:left="0"/>
        <w:jc w:val="left"/>
        <w:rPr>
          <w:rFonts w:ascii="Arial" w:hAnsi="Arial" w:cs="Arial"/>
          <w:b/>
          <w:szCs w:val="24"/>
        </w:rPr>
      </w:pPr>
    </w:p>
    <w:p w14:paraId="7996B71C" w14:textId="77777777" w:rsidR="004520C4" w:rsidRDefault="00A52000" w:rsidP="00F0498D">
      <w:pPr>
        <w:pStyle w:val="SectText1"/>
        <w:ind w:left="0"/>
        <w:jc w:val="lef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Title of project and researcher details</w:t>
      </w:r>
    </w:p>
    <w:p w14:paraId="25FBB35F" w14:textId="77777777" w:rsidR="000C66E8" w:rsidRDefault="003D46C3" w:rsidP="00F0498D">
      <w:pPr>
        <w:pStyle w:val="SectText1"/>
        <w:ind w:left="0"/>
        <w:jc w:val="left"/>
        <w:rPr>
          <w:rFonts w:ascii="Arial" w:hAnsi="Arial" w:cs="Arial"/>
          <w:szCs w:val="24"/>
        </w:rPr>
      </w:pPr>
      <w:r w:rsidRPr="000C66E8">
        <w:rPr>
          <w:rFonts w:ascii="Arial" w:hAnsi="Arial" w:cs="Arial"/>
          <w:szCs w:val="24"/>
        </w:rPr>
        <w:t xml:space="preserve">Investigating </w:t>
      </w:r>
      <w:r w:rsidR="000C66E8" w:rsidRPr="000C66E8">
        <w:rPr>
          <w:rFonts w:ascii="Arial" w:hAnsi="Arial" w:cs="Arial"/>
          <w:szCs w:val="24"/>
        </w:rPr>
        <w:t>children’s views on</w:t>
      </w:r>
      <w:r w:rsidRPr="000C66E8">
        <w:rPr>
          <w:rFonts w:ascii="Arial" w:hAnsi="Arial" w:cs="Arial"/>
          <w:szCs w:val="24"/>
        </w:rPr>
        <w:t xml:space="preserve"> collaborative learning </w:t>
      </w:r>
      <w:r w:rsidR="000C66E8" w:rsidRPr="000C66E8">
        <w:rPr>
          <w:rFonts w:ascii="Arial" w:hAnsi="Arial" w:cs="Arial"/>
          <w:szCs w:val="24"/>
        </w:rPr>
        <w:t xml:space="preserve">in </w:t>
      </w:r>
      <w:r w:rsidR="00D45421">
        <w:rPr>
          <w:rFonts w:ascii="Arial" w:hAnsi="Arial" w:cs="Arial"/>
          <w:szCs w:val="24"/>
        </w:rPr>
        <w:t>a P6</w:t>
      </w:r>
      <w:r w:rsidR="000C66E8" w:rsidRPr="000C66E8">
        <w:rPr>
          <w:rFonts w:ascii="Arial" w:hAnsi="Arial" w:cs="Arial"/>
          <w:szCs w:val="24"/>
        </w:rPr>
        <w:t xml:space="preserve"> classroom</w:t>
      </w:r>
    </w:p>
    <w:p w14:paraId="441D0347" w14:textId="77777777" w:rsidR="002E108A" w:rsidRDefault="002E108A" w:rsidP="00F0498D">
      <w:pPr>
        <w:pStyle w:val="SectText1"/>
        <w:ind w:left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Researcher: Ms</w:t>
      </w:r>
      <w:r w:rsidR="000C66E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J Smith</w:t>
      </w:r>
    </w:p>
    <w:p w14:paraId="28138460" w14:textId="77777777" w:rsidR="002E108A" w:rsidRDefault="006C618C" w:rsidP="00F0498D">
      <w:pPr>
        <w:pStyle w:val="SectText1"/>
        <w:ind w:left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Supervisor: Dr A Brown</w:t>
      </w:r>
    </w:p>
    <w:p w14:paraId="0FCA1897" w14:textId="77777777" w:rsidR="006C618C" w:rsidRDefault="006C618C" w:rsidP="00F0498D">
      <w:pPr>
        <w:pStyle w:val="SectText1"/>
        <w:ind w:left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Course: Master of Education.</w:t>
      </w:r>
    </w:p>
    <w:p w14:paraId="571E17CB" w14:textId="77777777" w:rsidR="008803CD" w:rsidRDefault="008803CD" w:rsidP="00616982">
      <w:pPr>
        <w:pStyle w:val="BodyText"/>
        <w:tabs>
          <w:tab w:val="left" w:pos="7728"/>
        </w:tabs>
        <w:jc w:val="left"/>
        <w:rPr>
          <w:rFonts w:ascii="Arial" w:hAnsi="Arial" w:cs="Arial"/>
          <w:szCs w:val="24"/>
        </w:rPr>
      </w:pPr>
    </w:p>
    <w:p w14:paraId="3883B6C4" w14:textId="77777777" w:rsidR="00CB39A5" w:rsidRDefault="00433CDB" w:rsidP="00616982">
      <w:pPr>
        <w:pStyle w:val="BodyText"/>
        <w:tabs>
          <w:tab w:val="left" w:pos="7728"/>
        </w:tabs>
        <w:jc w:val="left"/>
        <w:rPr>
          <w:rFonts w:ascii="Arial" w:hAnsi="Arial" w:cs="Arial"/>
          <w:iCs/>
        </w:rPr>
      </w:pPr>
      <w:r w:rsidRPr="00616982">
        <w:rPr>
          <w:rFonts w:ascii="Arial" w:hAnsi="Arial" w:cs="Arial"/>
          <w:iCs/>
        </w:rPr>
        <w:t xml:space="preserve">You are being invited </w:t>
      </w:r>
      <w:r w:rsidR="00CB39A5">
        <w:rPr>
          <w:rFonts w:ascii="Arial" w:hAnsi="Arial" w:cs="Arial"/>
          <w:iCs/>
        </w:rPr>
        <w:t xml:space="preserve">to take part in a research </w:t>
      </w:r>
      <w:r w:rsidR="00A97186">
        <w:rPr>
          <w:rFonts w:ascii="Arial" w:hAnsi="Arial" w:cs="Arial"/>
          <w:iCs/>
        </w:rPr>
        <w:t>project</w:t>
      </w:r>
      <w:r w:rsidR="00CB39A5">
        <w:rPr>
          <w:rFonts w:ascii="Arial" w:hAnsi="Arial" w:cs="Arial"/>
          <w:iCs/>
        </w:rPr>
        <w:t xml:space="preserve"> into collaborative learning in school</w:t>
      </w:r>
      <w:r w:rsidR="00303BB5">
        <w:rPr>
          <w:rFonts w:ascii="Arial" w:hAnsi="Arial" w:cs="Arial"/>
          <w:iCs/>
        </w:rPr>
        <w:t>, along with about 20 other pupils from your class</w:t>
      </w:r>
      <w:r w:rsidRPr="00616982">
        <w:rPr>
          <w:rFonts w:ascii="Arial" w:hAnsi="Arial" w:cs="Arial"/>
          <w:iCs/>
        </w:rPr>
        <w:t xml:space="preserve">. </w:t>
      </w:r>
      <w:r w:rsidR="00616982">
        <w:rPr>
          <w:rFonts w:ascii="Arial" w:hAnsi="Arial" w:cs="Arial"/>
          <w:iCs/>
        </w:rPr>
        <w:t>A re</w:t>
      </w:r>
      <w:r w:rsidR="00CB39A5">
        <w:rPr>
          <w:rFonts w:ascii="Arial" w:hAnsi="Arial" w:cs="Arial"/>
          <w:iCs/>
        </w:rPr>
        <w:t xml:space="preserve">search </w:t>
      </w:r>
      <w:r w:rsidR="00A97186">
        <w:rPr>
          <w:rFonts w:ascii="Arial" w:hAnsi="Arial" w:cs="Arial"/>
          <w:iCs/>
        </w:rPr>
        <w:t>project</w:t>
      </w:r>
      <w:r w:rsidR="00CB39A5">
        <w:rPr>
          <w:rFonts w:ascii="Arial" w:hAnsi="Arial" w:cs="Arial"/>
          <w:iCs/>
        </w:rPr>
        <w:t xml:space="preserve"> is a way to learn </w:t>
      </w:r>
      <w:r w:rsidR="00616982">
        <w:rPr>
          <w:rFonts w:ascii="Arial" w:hAnsi="Arial" w:cs="Arial"/>
          <w:iCs/>
        </w:rPr>
        <w:t xml:space="preserve">more about something.  </w:t>
      </w:r>
      <w:r w:rsidR="00CB39A5">
        <w:rPr>
          <w:rFonts w:ascii="Arial" w:hAnsi="Arial" w:cs="Arial"/>
          <w:iCs/>
        </w:rPr>
        <w:t xml:space="preserve">You are being asked to take part because your class </w:t>
      </w:r>
      <w:r w:rsidR="00AD68E2">
        <w:rPr>
          <w:rFonts w:ascii="Arial" w:hAnsi="Arial" w:cs="Arial"/>
          <w:iCs/>
        </w:rPr>
        <w:t xml:space="preserve">often </w:t>
      </w:r>
      <w:r w:rsidR="00CB39A5">
        <w:rPr>
          <w:rFonts w:ascii="Arial" w:hAnsi="Arial" w:cs="Arial"/>
          <w:iCs/>
        </w:rPr>
        <w:t>uses collaborative learning.</w:t>
      </w:r>
    </w:p>
    <w:p w14:paraId="300745E3" w14:textId="37A10FCA" w:rsidR="008E4CB0" w:rsidRPr="00007B33" w:rsidRDefault="00433CDB" w:rsidP="00007B33">
      <w:pPr>
        <w:pStyle w:val="BodyText"/>
        <w:tabs>
          <w:tab w:val="left" w:pos="7728"/>
        </w:tabs>
        <w:jc w:val="left"/>
        <w:rPr>
          <w:rFonts w:ascii="Arial" w:hAnsi="Arial" w:cs="Arial"/>
          <w:iCs/>
        </w:rPr>
      </w:pPr>
      <w:r w:rsidRPr="00616982">
        <w:rPr>
          <w:rFonts w:ascii="Arial" w:hAnsi="Arial" w:cs="Arial"/>
          <w:iCs/>
        </w:rPr>
        <w:t xml:space="preserve">Before you decide </w:t>
      </w:r>
      <w:r w:rsidR="00CB39A5">
        <w:rPr>
          <w:rFonts w:ascii="Arial" w:hAnsi="Arial" w:cs="Arial"/>
          <w:iCs/>
        </w:rPr>
        <w:t xml:space="preserve">if you want to take part, </w:t>
      </w:r>
      <w:r w:rsidRPr="00616982">
        <w:rPr>
          <w:rFonts w:ascii="Arial" w:hAnsi="Arial" w:cs="Arial"/>
          <w:iCs/>
        </w:rPr>
        <w:t xml:space="preserve">it is important for you to understand why the research is being done and what it will involve. Please take time to read the </w:t>
      </w:r>
      <w:r w:rsidR="00CB39A5">
        <w:rPr>
          <w:rFonts w:ascii="Arial" w:hAnsi="Arial" w:cs="Arial"/>
          <w:iCs/>
        </w:rPr>
        <w:t>information on this page</w:t>
      </w:r>
      <w:r w:rsidRPr="00616982">
        <w:rPr>
          <w:rFonts w:ascii="Arial" w:hAnsi="Arial" w:cs="Arial"/>
          <w:iCs/>
        </w:rPr>
        <w:t xml:space="preserve"> carefully and discuss it with others</w:t>
      </w:r>
      <w:r w:rsidR="00CB39A5">
        <w:rPr>
          <w:rFonts w:ascii="Arial" w:hAnsi="Arial" w:cs="Arial"/>
          <w:iCs/>
        </w:rPr>
        <w:t xml:space="preserve"> </w:t>
      </w:r>
      <w:r w:rsidR="00D45421">
        <w:rPr>
          <w:rFonts w:ascii="Arial" w:hAnsi="Arial" w:cs="Arial"/>
          <w:iCs/>
        </w:rPr>
        <w:t xml:space="preserve">in the class </w:t>
      </w:r>
      <w:r w:rsidR="005C0AB5">
        <w:rPr>
          <w:rFonts w:ascii="Arial" w:hAnsi="Arial" w:cs="Arial"/>
          <w:iCs/>
        </w:rPr>
        <w:t>and your parent/carer</w:t>
      </w:r>
      <w:r w:rsidR="00A97186">
        <w:rPr>
          <w:rFonts w:ascii="Arial" w:hAnsi="Arial" w:cs="Arial"/>
          <w:iCs/>
        </w:rPr>
        <w:t xml:space="preserve"> if you wish. Ask me</w:t>
      </w:r>
      <w:r w:rsidRPr="00616982">
        <w:rPr>
          <w:rFonts w:ascii="Arial" w:hAnsi="Arial" w:cs="Arial"/>
          <w:iCs/>
        </w:rPr>
        <w:t xml:space="preserve"> if there is anything that is not clear or if you would like more information. Take time to decide whether or not you wish to take part.</w:t>
      </w:r>
    </w:p>
    <w:p w14:paraId="2210D049" w14:textId="77777777" w:rsidR="003F3409" w:rsidRDefault="003F3409" w:rsidP="00AD68E2">
      <w:pPr>
        <w:pStyle w:val="BodyText"/>
        <w:jc w:val="left"/>
        <w:rPr>
          <w:rFonts w:ascii="Arial" w:hAnsi="Arial" w:cs="Arial"/>
          <w:b/>
        </w:rPr>
      </w:pPr>
    </w:p>
    <w:p w14:paraId="7A134A8C" w14:textId="77777777" w:rsidR="00AD68E2" w:rsidRDefault="00AD68E2" w:rsidP="00AD68E2">
      <w:pPr>
        <w:pStyle w:val="BodyText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What will happen if you take part</w:t>
      </w:r>
    </w:p>
    <w:p w14:paraId="511FC861" w14:textId="77777777" w:rsidR="00A97186" w:rsidRPr="00A97186" w:rsidRDefault="00A97186" w:rsidP="001A4BBF">
      <w:pPr>
        <w:pStyle w:val="BodyText"/>
        <w:jc w:val="left"/>
        <w:rPr>
          <w:rFonts w:ascii="Arial" w:hAnsi="Arial" w:cs="Arial"/>
          <w:bCs/>
        </w:rPr>
      </w:pPr>
      <w:r w:rsidRPr="00A97186">
        <w:rPr>
          <w:rFonts w:ascii="Arial" w:hAnsi="Arial" w:cs="Arial"/>
          <w:bCs/>
        </w:rPr>
        <w:t>The purpose of this</w:t>
      </w:r>
      <w:r>
        <w:rPr>
          <w:rFonts w:ascii="Arial" w:hAnsi="Arial" w:cs="Arial"/>
          <w:bCs/>
        </w:rPr>
        <w:t xml:space="preserve"> study is to find out whether </w:t>
      </w:r>
      <w:r w:rsidR="008803CD">
        <w:rPr>
          <w:rFonts w:ascii="Arial" w:hAnsi="Arial" w:cs="Arial"/>
          <w:bCs/>
        </w:rPr>
        <w:t xml:space="preserve">or not pupils enjoy collaborative learning, what they like or don’t like about it, and whether they feel that it helps them to learn better. </w:t>
      </w:r>
    </w:p>
    <w:p w14:paraId="4B572441" w14:textId="77777777" w:rsidR="008803CD" w:rsidRDefault="008803CD" w:rsidP="001A4BBF">
      <w:pPr>
        <w:pStyle w:val="BodyText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If you decide to take part I will </w:t>
      </w:r>
      <w:r w:rsidR="00D24AA5">
        <w:rPr>
          <w:rFonts w:ascii="Arial" w:hAnsi="Arial" w:cs="Arial"/>
        </w:rPr>
        <w:t>ask you some questions about what you think about collaborative learning</w:t>
      </w:r>
      <w:r w:rsidR="00D35BA0">
        <w:rPr>
          <w:rFonts w:ascii="Arial" w:hAnsi="Arial" w:cs="Arial"/>
        </w:rPr>
        <w:t>. You will be</w:t>
      </w:r>
      <w:r w:rsidR="00D24AA5">
        <w:rPr>
          <w:rFonts w:ascii="Arial" w:hAnsi="Arial" w:cs="Arial"/>
        </w:rPr>
        <w:t xml:space="preserve"> in a group with other children from our class. </w:t>
      </w:r>
      <w:r w:rsidR="00B4676B">
        <w:rPr>
          <w:rFonts w:ascii="Arial" w:hAnsi="Arial" w:cs="Arial"/>
        </w:rPr>
        <w:t xml:space="preserve">You do not have to answer any questions that you don’t want to. This will take about 20 minutes and we will do this during class time. </w:t>
      </w:r>
      <w:r w:rsidR="00811461">
        <w:rPr>
          <w:rFonts w:ascii="Arial" w:hAnsi="Arial" w:cs="Arial"/>
        </w:rPr>
        <w:t xml:space="preserve">  I will record your answers on a voice recorder so that afterwards I can listen carefully to what you said. </w:t>
      </w:r>
    </w:p>
    <w:p w14:paraId="6916A47B" w14:textId="1958EEBA" w:rsidR="00D35BA0" w:rsidRDefault="00B4676B" w:rsidP="001A4BBF">
      <w:pPr>
        <w:pStyle w:val="BodyText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I will also ask you to keep a learning log of how you feel about your learning, similar to the one we fill in after many of our lessons. </w:t>
      </w:r>
      <w:r w:rsidR="003D511C">
        <w:rPr>
          <w:rFonts w:ascii="Arial" w:hAnsi="Arial" w:cs="Arial"/>
        </w:rPr>
        <w:t>I will also be looking at, and taking some notes during class about how the different groups work and how different children work with each other in different lessons.</w:t>
      </w:r>
      <w:r w:rsidR="006C618C">
        <w:rPr>
          <w:rFonts w:ascii="Arial" w:hAnsi="Arial" w:cs="Arial"/>
        </w:rPr>
        <w:t xml:space="preserve"> </w:t>
      </w:r>
      <w:r w:rsidR="009D3938">
        <w:rPr>
          <w:rFonts w:ascii="Arial" w:hAnsi="Arial" w:cs="Arial"/>
        </w:rPr>
        <w:t xml:space="preserve"> I will be finished gathering information by March 2015</w:t>
      </w:r>
      <w:r w:rsidR="00811EEC">
        <w:rPr>
          <w:rFonts w:ascii="Arial" w:hAnsi="Arial" w:cs="Arial"/>
        </w:rPr>
        <w:t>.</w:t>
      </w:r>
    </w:p>
    <w:p w14:paraId="24B0FED7" w14:textId="77E7EFCE" w:rsidR="00AA0607" w:rsidRPr="00007B33" w:rsidRDefault="00D45421" w:rsidP="001A4BBF">
      <w:pPr>
        <w:pStyle w:val="BodyText"/>
        <w:jc w:val="left"/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</w:rPr>
        <w:t>You do not have to take part in this study, and if you decide not to,</w:t>
      </w:r>
      <w:r w:rsidR="005C0AB5">
        <w:rPr>
          <w:rFonts w:ascii="Arial" w:hAnsi="Arial" w:cs="Arial"/>
        </w:rPr>
        <w:t xml:space="preserve"> or your parent/carer does not wish you to take part,</w:t>
      </w:r>
      <w:r>
        <w:rPr>
          <w:rFonts w:ascii="Arial" w:hAnsi="Arial" w:cs="Arial"/>
        </w:rPr>
        <w:t xml:space="preserve"> you will still be part of the class exactly the same as you are now. </w:t>
      </w:r>
      <w:r w:rsidR="006C618C">
        <w:rPr>
          <w:rFonts w:ascii="Arial" w:hAnsi="Arial" w:cs="Arial"/>
        </w:rPr>
        <w:t xml:space="preserve">If, after you have started to take part, you change your mind, </w:t>
      </w:r>
      <w:r w:rsidR="001A7A07">
        <w:rPr>
          <w:rFonts w:ascii="Arial" w:hAnsi="Arial" w:cs="Arial"/>
        </w:rPr>
        <w:t>just let me know</w:t>
      </w:r>
      <w:r w:rsidR="006C618C">
        <w:rPr>
          <w:rFonts w:ascii="Arial" w:hAnsi="Arial" w:cs="Arial"/>
        </w:rPr>
        <w:t xml:space="preserve"> and I will not use </w:t>
      </w:r>
      <w:r w:rsidR="00007B33">
        <w:rPr>
          <w:rFonts w:ascii="Arial" w:hAnsi="Arial" w:cs="Arial"/>
        </w:rPr>
        <w:t>any information you have given me.</w:t>
      </w:r>
    </w:p>
    <w:p w14:paraId="352D571F" w14:textId="77777777" w:rsidR="003F3409" w:rsidRDefault="003F3409" w:rsidP="001A4BBF">
      <w:pPr>
        <w:pStyle w:val="BodyText"/>
        <w:jc w:val="left"/>
        <w:rPr>
          <w:rFonts w:ascii="Arial" w:hAnsi="Arial" w:cs="Arial"/>
          <w:b/>
          <w:bCs/>
        </w:rPr>
      </w:pPr>
    </w:p>
    <w:p w14:paraId="27741203" w14:textId="290D7517" w:rsidR="00433CDB" w:rsidRDefault="003D511C" w:rsidP="001A4BBF">
      <w:pPr>
        <w:pStyle w:val="BodyText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Keeping information confidential</w:t>
      </w:r>
      <w:r w:rsidR="00D32954">
        <w:rPr>
          <w:rFonts w:ascii="Arial" w:hAnsi="Arial" w:cs="Arial"/>
          <w:b/>
          <w:bCs/>
        </w:rPr>
        <w:t xml:space="preserve"> (private)</w:t>
      </w:r>
    </w:p>
    <w:p w14:paraId="3300AD4B" w14:textId="77777777" w:rsidR="00F65DB1" w:rsidRDefault="00811461" w:rsidP="001A4BBF">
      <w:pPr>
        <w:pStyle w:val="BodyText"/>
        <w:jc w:val="lef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will </w:t>
      </w:r>
      <w:r w:rsidR="0004647F">
        <w:rPr>
          <w:rFonts w:ascii="Arial" w:hAnsi="Arial" w:cs="Arial"/>
          <w:bCs/>
        </w:rPr>
        <w:t>keep</w:t>
      </w:r>
      <w:r>
        <w:rPr>
          <w:rFonts w:ascii="Arial" w:hAnsi="Arial" w:cs="Arial"/>
          <w:bCs/>
        </w:rPr>
        <w:t xml:space="preserve"> the information from the group discussion and from my notes about </w:t>
      </w:r>
      <w:r w:rsidR="0004647F">
        <w:rPr>
          <w:rFonts w:ascii="Arial" w:hAnsi="Arial" w:cs="Arial"/>
          <w:bCs/>
        </w:rPr>
        <w:t xml:space="preserve">your learning </w:t>
      </w:r>
      <w:r w:rsidR="007A2478">
        <w:rPr>
          <w:rFonts w:ascii="Arial" w:hAnsi="Arial" w:cs="Arial"/>
          <w:bCs/>
        </w:rPr>
        <w:t xml:space="preserve">in a locked cabinet or in a locked file on my computer. </w:t>
      </w:r>
      <w:r w:rsidR="00F65DB1">
        <w:rPr>
          <w:rFonts w:ascii="Arial" w:hAnsi="Arial" w:cs="Arial"/>
          <w:bCs/>
        </w:rPr>
        <w:t xml:space="preserve">When I have finished writing my study I will destroy all the information. </w:t>
      </w:r>
    </w:p>
    <w:p w14:paraId="2AE3B716" w14:textId="3C04E273" w:rsidR="003D511C" w:rsidRDefault="007A2478" w:rsidP="001A4BBF">
      <w:pPr>
        <w:pStyle w:val="BodyText"/>
        <w:jc w:val="lef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When I write about what I have found</w:t>
      </w:r>
      <w:r w:rsidR="0004647F">
        <w:rPr>
          <w:rFonts w:ascii="Arial" w:hAnsi="Arial" w:cs="Arial"/>
          <w:bCs/>
        </w:rPr>
        <w:t xml:space="preserve"> out,</w:t>
      </w:r>
      <w:r>
        <w:rPr>
          <w:rFonts w:ascii="Arial" w:hAnsi="Arial" w:cs="Arial"/>
          <w:bCs/>
        </w:rPr>
        <w:t xml:space="preserve"> your name will not be mentioned. If you like you can choose another name </w:t>
      </w:r>
      <w:r w:rsidR="00802525">
        <w:rPr>
          <w:rFonts w:ascii="Arial" w:hAnsi="Arial" w:cs="Arial"/>
          <w:bCs/>
        </w:rPr>
        <w:t>for me to</w:t>
      </w:r>
      <w:r>
        <w:rPr>
          <w:rFonts w:ascii="Arial" w:hAnsi="Arial" w:cs="Arial"/>
          <w:bCs/>
        </w:rPr>
        <w:t xml:space="preserve"> use </w:t>
      </w:r>
      <w:r w:rsidR="00802525">
        <w:rPr>
          <w:rFonts w:ascii="Arial" w:hAnsi="Arial" w:cs="Arial"/>
          <w:bCs/>
        </w:rPr>
        <w:t>when I am</w:t>
      </w:r>
      <w:r>
        <w:rPr>
          <w:rFonts w:ascii="Arial" w:hAnsi="Arial" w:cs="Arial"/>
          <w:bCs/>
        </w:rPr>
        <w:t xml:space="preserve"> writing</w:t>
      </w:r>
      <w:r w:rsidR="00802525">
        <w:rPr>
          <w:rFonts w:ascii="Arial" w:hAnsi="Arial" w:cs="Arial"/>
          <w:bCs/>
        </w:rPr>
        <w:t xml:space="preserve"> about what you said</w:t>
      </w:r>
      <w:r>
        <w:rPr>
          <w:rFonts w:ascii="Arial" w:hAnsi="Arial" w:cs="Arial"/>
          <w:bCs/>
        </w:rPr>
        <w:t xml:space="preserve">. </w:t>
      </w:r>
      <w:r w:rsidR="00802525">
        <w:rPr>
          <w:rFonts w:ascii="Arial" w:hAnsi="Arial" w:cs="Arial"/>
          <w:bCs/>
        </w:rPr>
        <w:t>No-one else will know which name you have chosen</w:t>
      </w:r>
      <w:r w:rsidR="00D35BA0">
        <w:rPr>
          <w:rFonts w:ascii="Arial" w:hAnsi="Arial" w:cs="Arial"/>
          <w:bCs/>
        </w:rPr>
        <w:t>. Only the</w:t>
      </w:r>
      <w:r w:rsidR="00190330">
        <w:rPr>
          <w:rFonts w:ascii="Arial" w:hAnsi="Arial" w:cs="Arial"/>
          <w:bCs/>
        </w:rPr>
        <w:t xml:space="preserve"> others in the focus group</w:t>
      </w:r>
      <w:r w:rsidR="00D35BA0">
        <w:rPr>
          <w:rFonts w:ascii="Arial" w:hAnsi="Arial" w:cs="Arial"/>
          <w:bCs/>
        </w:rPr>
        <w:t xml:space="preserve"> will know what you said</w:t>
      </w:r>
      <w:r w:rsidR="00802525">
        <w:rPr>
          <w:rFonts w:ascii="Arial" w:hAnsi="Arial" w:cs="Arial"/>
          <w:bCs/>
        </w:rPr>
        <w:t xml:space="preserve">. </w:t>
      </w:r>
    </w:p>
    <w:p w14:paraId="7CF39118" w14:textId="77777777" w:rsidR="00AA0607" w:rsidRPr="002F137A" w:rsidRDefault="00190330" w:rsidP="001A4BBF">
      <w:pPr>
        <w:pStyle w:val="BodyText"/>
        <w:jc w:val="left"/>
        <w:rPr>
          <w:rFonts w:ascii="Arial" w:hAnsi="Arial" w:cs="Arial"/>
          <w:bCs/>
        </w:rPr>
      </w:pPr>
      <w:r w:rsidRPr="002F137A">
        <w:rPr>
          <w:rFonts w:ascii="Arial" w:hAnsi="Arial" w:cs="Arial"/>
          <w:bCs/>
        </w:rPr>
        <w:lastRenderedPageBreak/>
        <w:t>However, i</w:t>
      </w:r>
      <w:r w:rsidR="00802525" w:rsidRPr="002F137A">
        <w:rPr>
          <w:rFonts w:ascii="Arial" w:hAnsi="Arial" w:cs="Arial"/>
          <w:bCs/>
        </w:rPr>
        <w:t xml:space="preserve">f during our conversation I hear anything which makes me worried that you might be </w:t>
      </w:r>
      <w:r w:rsidRPr="002F137A">
        <w:rPr>
          <w:rFonts w:ascii="Arial" w:hAnsi="Arial" w:cs="Arial"/>
          <w:bCs/>
        </w:rPr>
        <w:t xml:space="preserve">in danger of harm, I might have to tell other people </w:t>
      </w:r>
      <w:r w:rsidR="003D026C" w:rsidRPr="002F137A">
        <w:rPr>
          <w:rFonts w:ascii="Arial" w:hAnsi="Arial" w:cs="Arial"/>
          <w:bCs/>
        </w:rPr>
        <w:t xml:space="preserve">who need to know </w:t>
      </w:r>
      <w:r w:rsidRPr="002F137A">
        <w:rPr>
          <w:rFonts w:ascii="Arial" w:hAnsi="Arial" w:cs="Arial"/>
          <w:bCs/>
        </w:rPr>
        <w:t xml:space="preserve">about this. </w:t>
      </w:r>
    </w:p>
    <w:p w14:paraId="27123836" w14:textId="77777777" w:rsidR="003F3409" w:rsidRPr="00360864" w:rsidRDefault="003F3409" w:rsidP="001A4BBF">
      <w:pPr>
        <w:pStyle w:val="BodyText"/>
        <w:jc w:val="left"/>
        <w:rPr>
          <w:rFonts w:ascii="Arial" w:hAnsi="Arial" w:cs="Arial"/>
          <w:b/>
          <w:bCs/>
          <w:color w:val="FF0000"/>
        </w:rPr>
      </w:pPr>
    </w:p>
    <w:p w14:paraId="01033814" w14:textId="77777777" w:rsidR="00433CDB" w:rsidRDefault="00190330" w:rsidP="001A4BBF">
      <w:pPr>
        <w:pStyle w:val="BodyText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</w:t>
      </w:r>
      <w:r w:rsidR="00433CDB" w:rsidRPr="00F93FAF">
        <w:rPr>
          <w:rFonts w:ascii="Arial" w:hAnsi="Arial" w:cs="Arial"/>
          <w:b/>
          <w:bCs/>
        </w:rPr>
        <w:t xml:space="preserve">he results </w:t>
      </w:r>
      <w:r>
        <w:rPr>
          <w:rFonts w:ascii="Arial" w:hAnsi="Arial" w:cs="Arial"/>
          <w:b/>
          <w:bCs/>
        </w:rPr>
        <w:t>of this study</w:t>
      </w:r>
    </w:p>
    <w:p w14:paraId="738AFD2D" w14:textId="77777777" w:rsidR="00190330" w:rsidRDefault="00190330" w:rsidP="001A4BBF">
      <w:pPr>
        <w:pStyle w:val="BodyText"/>
        <w:jc w:val="lef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When I have gathered all of the information </w:t>
      </w:r>
      <w:r w:rsidR="00303BB5">
        <w:rPr>
          <w:rFonts w:ascii="Arial" w:hAnsi="Arial" w:cs="Arial"/>
          <w:bCs/>
        </w:rPr>
        <w:t xml:space="preserve">from everyone who is taking part </w:t>
      </w:r>
      <w:r>
        <w:rPr>
          <w:rFonts w:ascii="Arial" w:hAnsi="Arial" w:cs="Arial"/>
          <w:bCs/>
        </w:rPr>
        <w:t xml:space="preserve">I </w:t>
      </w:r>
      <w:r w:rsidR="006C618C">
        <w:rPr>
          <w:rFonts w:ascii="Arial" w:hAnsi="Arial" w:cs="Arial"/>
          <w:bCs/>
        </w:rPr>
        <w:t xml:space="preserve">will write about </w:t>
      </w:r>
      <w:r w:rsidR="003D026C">
        <w:rPr>
          <w:rFonts w:ascii="Arial" w:hAnsi="Arial" w:cs="Arial"/>
          <w:bCs/>
        </w:rPr>
        <w:t>what I have learned</w:t>
      </w:r>
      <w:r w:rsidR="006C618C">
        <w:rPr>
          <w:rFonts w:ascii="Arial" w:hAnsi="Arial" w:cs="Arial"/>
          <w:bCs/>
        </w:rPr>
        <w:t xml:space="preserve"> in a dissertation, which is a long essay, which I have to complete for the course I am studying on.</w:t>
      </w:r>
      <w:r w:rsidR="00007B33">
        <w:rPr>
          <w:rFonts w:ascii="Arial" w:hAnsi="Arial" w:cs="Arial"/>
          <w:bCs/>
        </w:rPr>
        <w:t xml:space="preserve"> </w:t>
      </w:r>
      <w:r w:rsidR="00177C73">
        <w:rPr>
          <w:rFonts w:ascii="Arial" w:hAnsi="Arial" w:cs="Arial"/>
          <w:bCs/>
        </w:rPr>
        <w:t xml:space="preserve"> This will be read and marked by my teachers at university.</w:t>
      </w:r>
      <w:r w:rsidR="00007B33">
        <w:rPr>
          <w:rFonts w:ascii="Arial" w:hAnsi="Arial" w:cs="Arial"/>
          <w:bCs/>
        </w:rPr>
        <w:t xml:space="preserve"> I will tell you and the other children who have taken part what I have found out about </w:t>
      </w:r>
      <w:r w:rsidR="00303BB5">
        <w:rPr>
          <w:rFonts w:ascii="Arial" w:hAnsi="Arial" w:cs="Arial"/>
          <w:bCs/>
        </w:rPr>
        <w:t>what you think about collaborative</w:t>
      </w:r>
      <w:r w:rsidR="00007B33">
        <w:rPr>
          <w:rFonts w:ascii="Arial" w:hAnsi="Arial" w:cs="Arial"/>
          <w:bCs/>
        </w:rPr>
        <w:t xml:space="preserve"> learning.</w:t>
      </w:r>
      <w:r w:rsidR="00502AB5">
        <w:rPr>
          <w:rFonts w:ascii="Arial" w:hAnsi="Arial" w:cs="Arial"/>
          <w:bCs/>
        </w:rPr>
        <w:t xml:space="preserve"> I will also tell other teachers in the school</w:t>
      </w:r>
      <w:r w:rsidR="003F3409">
        <w:rPr>
          <w:rFonts w:ascii="Arial" w:hAnsi="Arial" w:cs="Arial"/>
          <w:bCs/>
        </w:rPr>
        <w:t xml:space="preserve">. I will destroy all of my notes and recordings when the project is finished. </w:t>
      </w:r>
    </w:p>
    <w:p w14:paraId="361FA41B" w14:textId="77777777" w:rsidR="003D026C" w:rsidRPr="00190330" w:rsidRDefault="003D026C" w:rsidP="001A4BBF">
      <w:pPr>
        <w:pStyle w:val="BodyText"/>
        <w:jc w:val="left"/>
        <w:rPr>
          <w:rFonts w:ascii="Arial" w:hAnsi="Arial" w:cs="Arial"/>
          <w:bCs/>
        </w:rPr>
      </w:pPr>
    </w:p>
    <w:p w14:paraId="76E76F74" w14:textId="77777777" w:rsidR="00AA0607" w:rsidRPr="00007B33" w:rsidRDefault="00007B33" w:rsidP="001A4BBF">
      <w:pPr>
        <w:pStyle w:val="BodyText"/>
        <w:jc w:val="left"/>
        <w:rPr>
          <w:rFonts w:ascii="Arial" w:hAnsi="Arial" w:cs="Arial"/>
          <w:b/>
        </w:rPr>
      </w:pPr>
      <w:r w:rsidRPr="00007B33">
        <w:rPr>
          <w:rFonts w:ascii="Arial" w:hAnsi="Arial" w:cs="Arial"/>
          <w:b/>
        </w:rPr>
        <w:t>Review of the study</w:t>
      </w:r>
    </w:p>
    <w:p w14:paraId="27ABB891" w14:textId="77777777" w:rsidR="00733EC1" w:rsidRPr="00303BB5" w:rsidRDefault="00007B33" w:rsidP="001A4BBF">
      <w:pPr>
        <w:pStyle w:val="BodyText"/>
        <w:jc w:val="left"/>
        <w:rPr>
          <w:rFonts w:ascii="Arial" w:hAnsi="Arial" w:cs="Arial"/>
        </w:rPr>
      </w:pPr>
      <w:r>
        <w:rPr>
          <w:rFonts w:ascii="Arial" w:hAnsi="Arial" w:cs="Arial"/>
        </w:rPr>
        <w:t>This study has been reviewed and agreed by the School of Education</w:t>
      </w:r>
      <w:r w:rsidR="00733EC1">
        <w:rPr>
          <w:rFonts w:ascii="Arial" w:hAnsi="Arial" w:cs="Arial"/>
        </w:rPr>
        <w:t xml:space="preserve"> Ethics Forum, University of Glasgow</w:t>
      </w:r>
    </w:p>
    <w:p w14:paraId="01D45D3C" w14:textId="77777777" w:rsidR="00433CDB" w:rsidRPr="00807B49" w:rsidRDefault="0083293B" w:rsidP="001A4BBF">
      <w:pPr>
        <w:pStyle w:val="BodyText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Contact for f</w:t>
      </w:r>
      <w:r w:rsidR="00433CDB" w:rsidRPr="00807B49">
        <w:rPr>
          <w:rFonts w:ascii="Arial" w:hAnsi="Arial" w:cs="Arial"/>
          <w:b/>
          <w:bCs/>
        </w:rPr>
        <w:t xml:space="preserve">urther Information </w:t>
      </w:r>
    </w:p>
    <w:p w14:paraId="4B097002" w14:textId="08411ED9" w:rsidR="00FC486B" w:rsidRDefault="00733EC1" w:rsidP="00F93FAF">
      <w:pPr>
        <w:pStyle w:val="BodyText"/>
        <w:jc w:val="left"/>
        <w:rPr>
          <w:rStyle w:val="Hyperlink"/>
          <w:rFonts w:ascii="Arial" w:hAnsi="Arial" w:cs="Arial"/>
        </w:rPr>
      </w:pPr>
      <w:r w:rsidRPr="00733EC1">
        <w:rPr>
          <w:rFonts w:ascii="Arial" w:hAnsi="Arial" w:cs="Arial"/>
          <w:bCs/>
        </w:rPr>
        <w:t>If you have</w:t>
      </w:r>
      <w:r>
        <w:rPr>
          <w:rFonts w:ascii="Arial" w:hAnsi="Arial" w:cs="Arial"/>
          <w:bCs/>
        </w:rPr>
        <w:t xml:space="preserve"> any questions about this study, you</w:t>
      </w:r>
      <w:r w:rsidR="00080B05">
        <w:rPr>
          <w:rFonts w:ascii="Arial" w:hAnsi="Arial" w:cs="Arial"/>
          <w:bCs/>
        </w:rPr>
        <w:t xml:space="preserve"> can ask me, Ms Smith (xxxxxxxs</w:t>
      </w:r>
      <w:r>
        <w:rPr>
          <w:rFonts w:ascii="Arial" w:hAnsi="Arial" w:cs="Arial"/>
          <w:bCs/>
        </w:rPr>
        <w:t>@glasgow.ac.uk) or my supervisor, Dr Brown (</w:t>
      </w:r>
      <w:hyperlink r:id="rId10" w:history="1">
        <w:r w:rsidR="00080B05" w:rsidRPr="00693204">
          <w:rPr>
            <w:rStyle w:val="Hyperlink"/>
            <w:rFonts w:ascii="Arial" w:hAnsi="Arial" w:cs="Arial"/>
            <w:bCs/>
          </w:rPr>
          <w:t>xxxxxxxx@glasgow.ac.uk</w:t>
        </w:r>
      </w:hyperlink>
      <w:r w:rsidR="00080B05">
        <w:rPr>
          <w:rFonts w:ascii="Arial" w:hAnsi="Arial" w:cs="Arial"/>
          <w:bCs/>
        </w:rPr>
        <w:t>) or the Ethics officer for the School of Education</w:t>
      </w:r>
      <w:r w:rsidR="00080B05" w:rsidRPr="00080B05">
        <w:rPr>
          <w:rFonts w:ascii="Arial" w:hAnsi="Arial" w:cs="Arial"/>
          <w:bCs/>
        </w:rPr>
        <w:t xml:space="preserve">: </w:t>
      </w:r>
      <w:r w:rsidR="00080B05" w:rsidRPr="00080B05">
        <w:rPr>
          <w:rStyle w:val="Hyperlink"/>
          <w:rFonts w:ascii="Arial" w:hAnsi="Arial" w:cs="Arial"/>
          <w:color w:val="auto"/>
          <w:u w:val="none"/>
        </w:rPr>
        <w:t>Dr Margaret McCulloch:</w:t>
      </w:r>
      <w:r w:rsidR="00080B05">
        <w:rPr>
          <w:rStyle w:val="Hyperlink"/>
          <w:rFonts w:ascii="Arial" w:hAnsi="Arial" w:cs="Arial"/>
        </w:rPr>
        <w:t xml:space="preserve"> </w:t>
      </w:r>
      <w:hyperlink r:id="rId11" w:history="1">
        <w:r w:rsidR="00080B05" w:rsidRPr="00DA52EC">
          <w:rPr>
            <w:rStyle w:val="Hyperlink"/>
            <w:rFonts w:ascii="Arial" w:hAnsi="Arial" w:cs="Arial"/>
          </w:rPr>
          <w:t>margaret.mcculloch@glasgow.ac.uk</w:t>
        </w:r>
      </w:hyperlink>
    </w:p>
    <w:p w14:paraId="441AD2D2" w14:textId="77777777" w:rsidR="003C16D8" w:rsidRDefault="003C16D8" w:rsidP="00F93FAF">
      <w:pPr>
        <w:pStyle w:val="BodyText"/>
        <w:jc w:val="left"/>
        <w:rPr>
          <w:rStyle w:val="Hyperlink"/>
          <w:rFonts w:ascii="Arial" w:hAnsi="Arial" w:cs="Arial"/>
        </w:rPr>
      </w:pPr>
    </w:p>
    <w:p w14:paraId="5416A7D1" w14:textId="77777777" w:rsidR="003C16D8" w:rsidRPr="003C16D8" w:rsidRDefault="003C16D8" w:rsidP="00F93FAF">
      <w:pPr>
        <w:pStyle w:val="BodyText"/>
        <w:jc w:val="left"/>
        <w:rPr>
          <w:rFonts w:ascii="Arial" w:hAnsi="Arial" w:cs="Arial"/>
          <w:bCs/>
          <w:sz w:val="28"/>
        </w:rPr>
      </w:pPr>
      <w:r w:rsidRPr="003C16D8">
        <w:rPr>
          <w:rStyle w:val="Hyperlink"/>
          <w:rFonts w:ascii="Arial" w:hAnsi="Arial" w:cs="Arial"/>
          <w:color w:val="auto"/>
          <w:u w:val="none"/>
        </w:rPr>
        <w:t>Thank you for reading this!</w:t>
      </w:r>
    </w:p>
    <w:p w14:paraId="0430DB7D" w14:textId="77777777" w:rsidR="000060F4" w:rsidRPr="000060F4" w:rsidRDefault="000060F4" w:rsidP="008E4CB0">
      <w:pPr>
        <w:rPr>
          <w:color w:val="0070C0"/>
        </w:rPr>
      </w:pPr>
    </w:p>
    <w:p w14:paraId="616106BA" w14:textId="77777777" w:rsidR="00B025E9" w:rsidRPr="00AA0607" w:rsidRDefault="00B025E9" w:rsidP="00F93FAF">
      <w:pPr>
        <w:pStyle w:val="BodyText"/>
        <w:jc w:val="left"/>
        <w:rPr>
          <w:rFonts w:ascii="Arial" w:hAnsi="Arial" w:cs="Arial"/>
          <w:i/>
          <w:sz w:val="20"/>
          <w:szCs w:val="20"/>
        </w:rPr>
      </w:pPr>
    </w:p>
    <w:sectPr w:rsidR="00B025E9" w:rsidRPr="00AA0607" w:rsidSect="00440B76">
      <w:footerReference w:type="default" r:id="rId12"/>
      <w:pgSz w:w="11906" w:h="16838"/>
      <w:pgMar w:top="964" w:right="1418" w:bottom="964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2B42FD" w14:textId="77777777" w:rsidR="00177C73" w:rsidRDefault="00177C73">
      <w:r>
        <w:separator/>
      </w:r>
    </w:p>
  </w:endnote>
  <w:endnote w:type="continuationSeparator" w:id="0">
    <w:p w14:paraId="36F5F1A6" w14:textId="77777777" w:rsidR="00177C73" w:rsidRDefault="00177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1BE6B" w14:textId="77777777" w:rsidR="00177C73" w:rsidRPr="00F93FAF" w:rsidRDefault="00177C73">
    <w:pPr>
      <w:pStyle w:val="Footer"/>
      <w:framePr w:wrap="auto" w:vAnchor="text" w:hAnchor="margin" w:xAlign="right" w:y="1"/>
      <w:rPr>
        <w:rStyle w:val="PageNumber"/>
        <w:rFonts w:ascii="Arial" w:hAnsi="Arial" w:cs="Arial"/>
        <w:sz w:val="16"/>
        <w:szCs w:val="16"/>
      </w:rPr>
    </w:pPr>
    <w:r w:rsidRPr="00F93FAF">
      <w:rPr>
        <w:rStyle w:val="PageNumber"/>
        <w:rFonts w:ascii="Arial" w:hAnsi="Arial" w:cs="Arial"/>
        <w:sz w:val="16"/>
        <w:szCs w:val="16"/>
      </w:rPr>
      <w:fldChar w:fldCharType="begin"/>
    </w:r>
    <w:r w:rsidRPr="00F93FAF">
      <w:rPr>
        <w:rStyle w:val="PageNumber"/>
        <w:rFonts w:ascii="Arial" w:hAnsi="Arial" w:cs="Arial"/>
        <w:sz w:val="16"/>
        <w:szCs w:val="16"/>
      </w:rPr>
      <w:instrText xml:space="preserve">PAGE  </w:instrText>
    </w:r>
    <w:r w:rsidRPr="00F93FAF">
      <w:rPr>
        <w:rStyle w:val="PageNumber"/>
        <w:rFonts w:ascii="Arial" w:hAnsi="Arial" w:cs="Arial"/>
        <w:sz w:val="16"/>
        <w:szCs w:val="16"/>
      </w:rPr>
      <w:fldChar w:fldCharType="separate"/>
    </w:r>
    <w:r w:rsidR="007076A3">
      <w:rPr>
        <w:rStyle w:val="PageNumber"/>
        <w:rFonts w:ascii="Arial" w:hAnsi="Arial" w:cs="Arial"/>
        <w:noProof/>
        <w:sz w:val="16"/>
        <w:szCs w:val="16"/>
      </w:rPr>
      <w:t>2</w:t>
    </w:r>
    <w:r w:rsidRPr="00F93FAF">
      <w:rPr>
        <w:rStyle w:val="PageNumber"/>
        <w:rFonts w:ascii="Arial" w:hAnsi="Arial" w:cs="Arial"/>
        <w:sz w:val="16"/>
        <w:szCs w:val="16"/>
      </w:rPr>
      <w:fldChar w:fldCharType="end"/>
    </w:r>
  </w:p>
  <w:p w14:paraId="4432BFB9" w14:textId="77777777" w:rsidR="00177C73" w:rsidRPr="006D447D" w:rsidRDefault="00177C73" w:rsidP="000060F4">
    <w:pPr>
      <w:pStyle w:val="Footer"/>
      <w:tabs>
        <w:tab w:val="clear" w:pos="4153"/>
        <w:tab w:val="clear" w:pos="8306"/>
        <w:tab w:val="center" w:pos="4536"/>
        <w:tab w:val="right" w:pos="9214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068B31" w14:textId="77777777" w:rsidR="00177C73" w:rsidRDefault="00177C73">
      <w:r>
        <w:separator/>
      </w:r>
    </w:p>
  </w:footnote>
  <w:footnote w:type="continuationSeparator" w:id="0">
    <w:p w14:paraId="193E2CD9" w14:textId="77777777" w:rsidR="00177C73" w:rsidRDefault="00177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60316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A24B6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59876A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0265A4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0129758"/>
    <w:lvl w:ilvl="0">
      <w:start w:val="1"/>
      <w:numFmt w:val="bullet"/>
      <w:pStyle w:val="NumList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2DCE850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D15C388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EC1ED04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00AC671A"/>
    <w:multiLevelType w:val="singleLevel"/>
    <w:tmpl w:val="25D0EA10"/>
    <w:lvl w:ilvl="0">
      <w:start w:val="1"/>
      <w:numFmt w:val="lowerLetter"/>
      <w:pStyle w:val="AlpList1"/>
      <w:lvlText w:val="%1)"/>
      <w:lvlJc w:val="center"/>
      <w:pPr>
        <w:tabs>
          <w:tab w:val="num" w:pos="360"/>
        </w:tabs>
        <w:ind w:left="357" w:hanging="357"/>
      </w:pPr>
    </w:lvl>
  </w:abstractNum>
  <w:abstractNum w:abstractNumId="9">
    <w:nsid w:val="108451C8"/>
    <w:multiLevelType w:val="singleLevel"/>
    <w:tmpl w:val="CF881BE0"/>
    <w:lvl w:ilvl="0">
      <w:start w:val="1"/>
      <w:numFmt w:val="bullet"/>
      <w:pStyle w:val="H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10F5301F"/>
    <w:multiLevelType w:val="singleLevel"/>
    <w:tmpl w:val="EFF4F1E0"/>
    <w:lvl w:ilvl="0">
      <w:start w:val="1"/>
      <w:numFmt w:val="lowerLetter"/>
      <w:pStyle w:val="NumList4"/>
      <w:lvlText w:val="%1)"/>
      <w:legacy w:legacy="1" w:legacySpace="0" w:legacyIndent="283"/>
      <w:lvlJc w:val="left"/>
      <w:pPr>
        <w:ind w:left="283" w:hanging="283"/>
      </w:pPr>
    </w:lvl>
  </w:abstractNum>
  <w:abstractNum w:abstractNumId="11">
    <w:nsid w:val="15615BAA"/>
    <w:multiLevelType w:val="singleLevel"/>
    <w:tmpl w:val="FA1830B0"/>
    <w:lvl w:ilvl="0">
      <w:start w:val="1"/>
      <w:numFmt w:val="bullet"/>
      <w:pStyle w:val="BullList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0051B9D"/>
    <w:multiLevelType w:val="singleLevel"/>
    <w:tmpl w:val="4EE628C4"/>
    <w:lvl w:ilvl="0">
      <w:start w:val="1"/>
      <w:numFmt w:val="bullet"/>
      <w:pStyle w:val="BullLis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254449AC"/>
    <w:multiLevelType w:val="singleLevel"/>
    <w:tmpl w:val="EFF4F1E0"/>
    <w:lvl w:ilvl="0">
      <w:start w:val="1"/>
      <w:numFmt w:val="lowerLetter"/>
      <w:pStyle w:val="SubList"/>
      <w:lvlText w:val="%1)"/>
      <w:legacy w:legacy="1" w:legacySpace="0" w:legacyIndent="283"/>
      <w:lvlJc w:val="left"/>
      <w:pPr>
        <w:ind w:left="1701" w:hanging="283"/>
      </w:pPr>
    </w:lvl>
  </w:abstractNum>
  <w:abstractNum w:abstractNumId="14">
    <w:nsid w:val="282414A1"/>
    <w:multiLevelType w:val="singleLevel"/>
    <w:tmpl w:val="77C8A1B6"/>
    <w:lvl w:ilvl="0">
      <w:start w:val="1"/>
      <w:numFmt w:val="bullet"/>
      <w:pStyle w:val="Bull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03D456B"/>
    <w:multiLevelType w:val="singleLevel"/>
    <w:tmpl w:val="D30CFBC0"/>
    <w:lvl w:ilvl="0">
      <w:start w:val="1"/>
      <w:numFmt w:val="decimal"/>
      <w:pStyle w:val="NumList"/>
      <w:lvlText w:val="%1."/>
      <w:lvlJc w:val="center"/>
      <w:pPr>
        <w:tabs>
          <w:tab w:val="num" w:pos="360"/>
        </w:tabs>
        <w:ind w:left="360" w:hanging="360"/>
      </w:pPr>
    </w:lvl>
  </w:abstractNum>
  <w:abstractNum w:abstractNumId="16">
    <w:nsid w:val="309E4D2A"/>
    <w:multiLevelType w:val="hybridMultilevel"/>
    <w:tmpl w:val="F8D0F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C61B84"/>
    <w:multiLevelType w:val="singleLevel"/>
    <w:tmpl w:val="2EF6161A"/>
    <w:lvl w:ilvl="0">
      <w:start w:val="1"/>
      <w:numFmt w:val="lowerLetter"/>
      <w:pStyle w:val="AlpList3"/>
      <w:lvlText w:val="%1)"/>
      <w:lvlJc w:val="right"/>
      <w:pPr>
        <w:tabs>
          <w:tab w:val="num" w:pos="720"/>
        </w:tabs>
        <w:ind w:left="357" w:hanging="357"/>
      </w:pPr>
    </w:lvl>
  </w:abstractNum>
  <w:abstractNum w:abstractNumId="18">
    <w:nsid w:val="43AE2382"/>
    <w:multiLevelType w:val="singleLevel"/>
    <w:tmpl w:val="558EC322"/>
    <w:lvl w:ilvl="0">
      <w:start w:val="1"/>
      <w:numFmt w:val="bullet"/>
      <w:pStyle w:val="Bull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44374768"/>
    <w:multiLevelType w:val="singleLevel"/>
    <w:tmpl w:val="DC6473AE"/>
    <w:lvl w:ilvl="0">
      <w:start w:val="1"/>
      <w:numFmt w:val="lowerRoman"/>
      <w:pStyle w:val="SubList2"/>
      <w:lvlText w:val="%1."/>
      <w:legacy w:legacy="1" w:legacySpace="0" w:legacyIndent="283"/>
      <w:lvlJc w:val="left"/>
      <w:pPr>
        <w:ind w:left="1701" w:hanging="283"/>
      </w:pPr>
    </w:lvl>
  </w:abstractNum>
  <w:abstractNum w:abstractNumId="20">
    <w:nsid w:val="447F6E7A"/>
    <w:multiLevelType w:val="singleLevel"/>
    <w:tmpl w:val="7450B0B4"/>
    <w:lvl w:ilvl="0">
      <w:start w:val="1"/>
      <w:numFmt w:val="lowerLetter"/>
      <w:pStyle w:val="AlpList4"/>
      <w:lvlText w:val="%1)"/>
      <w:lvlJc w:val="center"/>
      <w:pPr>
        <w:tabs>
          <w:tab w:val="num" w:pos="360"/>
        </w:tabs>
        <w:ind w:left="357" w:hanging="357"/>
      </w:pPr>
    </w:lvl>
  </w:abstractNum>
  <w:abstractNum w:abstractNumId="21">
    <w:nsid w:val="5007575B"/>
    <w:multiLevelType w:val="singleLevel"/>
    <w:tmpl w:val="8ED27518"/>
    <w:lvl w:ilvl="0">
      <w:start w:val="1"/>
      <w:numFmt w:val="bullet"/>
      <w:pStyle w:val="SubList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566243F7"/>
    <w:multiLevelType w:val="singleLevel"/>
    <w:tmpl w:val="DC6473AE"/>
    <w:lvl w:ilvl="0">
      <w:start w:val="1"/>
      <w:numFmt w:val="lowerRoman"/>
      <w:pStyle w:val="SubList1"/>
      <w:lvlText w:val="%1."/>
      <w:legacy w:legacy="1" w:legacySpace="0" w:legacyIndent="283"/>
      <w:lvlJc w:val="left"/>
      <w:pPr>
        <w:ind w:left="1701" w:hanging="283"/>
      </w:pPr>
    </w:lvl>
  </w:abstractNum>
  <w:abstractNum w:abstractNumId="23">
    <w:nsid w:val="639337EC"/>
    <w:multiLevelType w:val="singleLevel"/>
    <w:tmpl w:val="DFFEA6CC"/>
    <w:lvl w:ilvl="0">
      <w:start w:val="1"/>
      <w:numFmt w:val="bullet"/>
      <w:pStyle w:val="AlpLis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68CE075E"/>
    <w:multiLevelType w:val="singleLevel"/>
    <w:tmpl w:val="EFF4F1E0"/>
    <w:lvl w:ilvl="0">
      <w:start w:val="1"/>
      <w:numFmt w:val="lowerLetter"/>
      <w:pStyle w:val="SubList3"/>
      <w:lvlText w:val="%1)"/>
      <w:legacy w:legacy="1" w:legacySpace="0" w:legacyIndent="283"/>
      <w:lvlJc w:val="left"/>
    </w:lvl>
  </w:abstractNum>
  <w:abstractNum w:abstractNumId="25">
    <w:nsid w:val="68F30A6F"/>
    <w:multiLevelType w:val="hybridMultilevel"/>
    <w:tmpl w:val="FBA6D518"/>
    <w:lvl w:ilvl="0" w:tplc="2F16BCA6"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6AD66E3C"/>
    <w:multiLevelType w:val="singleLevel"/>
    <w:tmpl w:val="1CFEB374"/>
    <w:lvl w:ilvl="0">
      <w:start w:val="1"/>
      <w:numFmt w:val="bullet"/>
      <w:pStyle w:val="Bull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6CD61D70"/>
    <w:multiLevelType w:val="singleLevel"/>
    <w:tmpl w:val="028C223A"/>
    <w:lvl w:ilvl="0">
      <w:start w:val="1"/>
      <w:numFmt w:val="lowerRoman"/>
      <w:pStyle w:val="NumList3"/>
      <w:lvlText w:val="%1."/>
      <w:lvlJc w:val="left"/>
      <w:pPr>
        <w:tabs>
          <w:tab w:val="num" w:pos="720"/>
        </w:tabs>
        <w:ind w:left="360" w:hanging="360"/>
      </w:pPr>
    </w:lvl>
  </w:abstractNum>
  <w:abstractNum w:abstractNumId="28">
    <w:nsid w:val="7622537D"/>
    <w:multiLevelType w:val="singleLevel"/>
    <w:tmpl w:val="19C275F0"/>
    <w:lvl w:ilvl="0">
      <w:start w:val="1"/>
      <w:numFmt w:val="lowerRoman"/>
      <w:pStyle w:val="NumList2"/>
      <w:lvlText w:val="%1."/>
      <w:lvlJc w:val="left"/>
      <w:pPr>
        <w:tabs>
          <w:tab w:val="num" w:pos="720"/>
        </w:tabs>
        <w:ind w:left="357" w:hanging="357"/>
      </w:pPr>
    </w:lvl>
  </w:abstractNum>
  <w:abstractNum w:abstractNumId="29">
    <w:nsid w:val="792A1D7B"/>
    <w:multiLevelType w:val="singleLevel"/>
    <w:tmpl w:val="E03CEF90"/>
    <w:lvl w:ilvl="0">
      <w:start w:val="1"/>
      <w:numFmt w:val="lowerLetter"/>
      <w:pStyle w:val="AlpList"/>
      <w:lvlText w:val="%1)"/>
      <w:lvlJc w:val="center"/>
      <w:pPr>
        <w:tabs>
          <w:tab w:val="num" w:pos="360"/>
        </w:tabs>
        <w:ind w:left="357" w:hanging="357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15"/>
  </w:num>
  <w:num w:numId="12">
    <w:abstractNumId w:val="22"/>
  </w:num>
  <w:num w:numId="13">
    <w:abstractNumId w:val="28"/>
  </w:num>
  <w:num w:numId="14">
    <w:abstractNumId w:val="23"/>
  </w:num>
  <w:num w:numId="15">
    <w:abstractNumId w:val="19"/>
  </w:num>
  <w:num w:numId="16">
    <w:abstractNumId w:val="8"/>
  </w:num>
  <w:num w:numId="17">
    <w:abstractNumId w:val="13"/>
  </w:num>
  <w:num w:numId="18">
    <w:abstractNumId w:val="24"/>
  </w:num>
  <w:num w:numId="19">
    <w:abstractNumId w:val="10"/>
  </w:num>
  <w:num w:numId="20">
    <w:abstractNumId w:val="20"/>
  </w:num>
  <w:num w:numId="21">
    <w:abstractNumId w:val="17"/>
  </w:num>
  <w:num w:numId="22">
    <w:abstractNumId w:val="27"/>
  </w:num>
  <w:num w:numId="23">
    <w:abstractNumId w:val="18"/>
  </w:num>
  <w:num w:numId="24">
    <w:abstractNumId w:val="12"/>
  </w:num>
  <w:num w:numId="25">
    <w:abstractNumId w:val="26"/>
  </w:num>
  <w:num w:numId="26">
    <w:abstractNumId w:val="14"/>
  </w:num>
  <w:num w:numId="27">
    <w:abstractNumId w:val="11"/>
  </w:num>
  <w:num w:numId="28">
    <w:abstractNumId w:val="21"/>
  </w:num>
  <w:num w:numId="29">
    <w:abstractNumId w:val="29"/>
  </w:num>
  <w:num w:numId="30">
    <w:abstractNumId w:val="7"/>
  </w:num>
  <w:num w:numId="31">
    <w:abstractNumId w:val="6"/>
  </w:num>
  <w:num w:numId="32">
    <w:abstractNumId w:val="25"/>
  </w:num>
  <w:num w:numId="33">
    <w:abstractNumId w:val="1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36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CDB"/>
    <w:rsid w:val="000060F4"/>
    <w:rsid w:val="00006B9C"/>
    <w:rsid w:val="00007B33"/>
    <w:rsid w:val="000373EB"/>
    <w:rsid w:val="0004486B"/>
    <w:rsid w:val="0004647F"/>
    <w:rsid w:val="00080B05"/>
    <w:rsid w:val="00085952"/>
    <w:rsid w:val="000C66E8"/>
    <w:rsid w:val="000E5041"/>
    <w:rsid w:val="000F6DF7"/>
    <w:rsid w:val="0010230E"/>
    <w:rsid w:val="00102D0B"/>
    <w:rsid w:val="001258DB"/>
    <w:rsid w:val="00177C73"/>
    <w:rsid w:val="00190330"/>
    <w:rsid w:val="001965B8"/>
    <w:rsid w:val="001A0D27"/>
    <w:rsid w:val="001A4BBF"/>
    <w:rsid w:val="001A7A07"/>
    <w:rsid w:val="001C49B2"/>
    <w:rsid w:val="00260032"/>
    <w:rsid w:val="0027678F"/>
    <w:rsid w:val="002A5744"/>
    <w:rsid w:val="002E108A"/>
    <w:rsid w:val="002F137A"/>
    <w:rsid w:val="00303BB5"/>
    <w:rsid w:val="00310CD2"/>
    <w:rsid w:val="00360864"/>
    <w:rsid w:val="003900FB"/>
    <w:rsid w:val="003955DE"/>
    <w:rsid w:val="003C16D8"/>
    <w:rsid w:val="003D026C"/>
    <w:rsid w:val="003D46C3"/>
    <w:rsid w:val="003D511C"/>
    <w:rsid w:val="003F321B"/>
    <w:rsid w:val="003F3409"/>
    <w:rsid w:val="00433CDB"/>
    <w:rsid w:val="00440B76"/>
    <w:rsid w:val="00442D74"/>
    <w:rsid w:val="004520C4"/>
    <w:rsid w:val="004E62AF"/>
    <w:rsid w:val="00502AB5"/>
    <w:rsid w:val="0057491F"/>
    <w:rsid w:val="005A736A"/>
    <w:rsid w:val="005C0AB5"/>
    <w:rsid w:val="005C1E7C"/>
    <w:rsid w:val="005F1911"/>
    <w:rsid w:val="00616982"/>
    <w:rsid w:val="0062610F"/>
    <w:rsid w:val="00627488"/>
    <w:rsid w:val="00661FB8"/>
    <w:rsid w:val="006C618C"/>
    <w:rsid w:val="006D447D"/>
    <w:rsid w:val="007053CA"/>
    <w:rsid w:val="007076A3"/>
    <w:rsid w:val="007116E8"/>
    <w:rsid w:val="00733EC1"/>
    <w:rsid w:val="007608F5"/>
    <w:rsid w:val="007625B4"/>
    <w:rsid w:val="00782AC5"/>
    <w:rsid w:val="007A2478"/>
    <w:rsid w:val="00802525"/>
    <w:rsid w:val="00807B49"/>
    <w:rsid w:val="00811461"/>
    <w:rsid w:val="00811EEC"/>
    <w:rsid w:val="0083293B"/>
    <w:rsid w:val="008803CD"/>
    <w:rsid w:val="0089560F"/>
    <w:rsid w:val="008A0028"/>
    <w:rsid w:val="008E4CB0"/>
    <w:rsid w:val="00987298"/>
    <w:rsid w:val="009D3938"/>
    <w:rsid w:val="00A06F37"/>
    <w:rsid w:val="00A50678"/>
    <w:rsid w:val="00A52000"/>
    <w:rsid w:val="00A54654"/>
    <w:rsid w:val="00A97186"/>
    <w:rsid w:val="00AA0607"/>
    <w:rsid w:val="00AD68E2"/>
    <w:rsid w:val="00B025E9"/>
    <w:rsid w:val="00B14C8D"/>
    <w:rsid w:val="00B4235C"/>
    <w:rsid w:val="00B4676B"/>
    <w:rsid w:val="00B71D16"/>
    <w:rsid w:val="00C0075B"/>
    <w:rsid w:val="00CB39A5"/>
    <w:rsid w:val="00CF1CAB"/>
    <w:rsid w:val="00D03C2D"/>
    <w:rsid w:val="00D21EC0"/>
    <w:rsid w:val="00D24AA5"/>
    <w:rsid w:val="00D24AE0"/>
    <w:rsid w:val="00D32954"/>
    <w:rsid w:val="00D35BA0"/>
    <w:rsid w:val="00D35D9F"/>
    <w:rsid w:val="00D409FB"/>
    <w:rsid w:val="00D4475F"/>
    <w:rsid w:val="00D45421"/>
    <w:rsid w:val="00D96123"/>
    <w:rsid w:val="00DD631B"/>
    <w:rsid w:val="00E066D5"/>
    <w:rsid w:val="00E25350"/>
    <w:rsid w:val="00E4348F"/>
    <w:rsid w:val="00E44D0C"/>
    <w:rsid w:val="00E4655D"/>
    <w:rsid w:val="00EA089D"/>
    <w:rsid w:val="00F0498D"/>
    <w:rsid w:val="00F22BEB"/>
    <w:rsid w:val="00F6022F"/>
    <w:rsid w:val="00F65DB1"/>
    <w:rsid w:val="00F90501"/>
    <w:rsid w:val="00F93FAF"/>
    <w:rsid w:val="00FC486B"/>
    <w:rsid w:val="00FD1CEB"/>
    <w:rsid w:val="00FE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ru v:ext="edit" colors="#ddd"/>
      <o:colormenu v:ext="edit" fillcolor="#ddd"/>
    </o:shapedefaults>
    <o:shapelayout v:ext="edit">
      <o:idmap v:ext="edit" data="1"/>
    </o:shapelayout>
  </w:shapeDefaults>
  <w:decimalSymbol w:val="."/>
  <w:listSeparator w:val=","/>
  <w14:docId w14:val="219956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1FB8"/>
    <w:rPr>
      <w:lang w:eastAsia="en-US"/>
    </w:rPr>
  </w:style>
  <w:style w:type="paragraph" w:styleId="Heading1">
    <w:name w:val="heading 1"/>
    <w:basedOn w:val="Normal"/>
    <w:next w:val="Normal"/>
    <w:qFormat/>
    <w:rsid w:val="00661FB8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rsid w:val="00661FB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rsid w:val="00661FB8"/>
    <w:pPr>
      <w:keepNext/>
      <w:spacing w:before="240" w:after="60"/>
      <w:outlineLvl w:val="2"/>
    </w:pPr>
    <w:rPr>
      <w:rFonts w:ascii="Arial" w:hAnsi="Arial" w:cs="Arial"/>
      <w:sz w:val="24"/>
      <w:szCs w:val="24"/>
    </w:rPr>
  </w:style>
  <w:style w:type="paragraph" w:styleId="Heading4">
    <w:name w:val="heading 4"/>
    <w:basedOn w:val="Normal"/>
    <w:next w:val="Normal"/>
    <w:qFormat/>
    <w:rsid w:val="00661FB8"/>
    <w:pPr>
      <w:keepNext/>
      <w:spacing w:before="240" w:after="60"/>
      <w:outlineLvl w:val="3"/>
    </w:pPr>
    <w:rPr>
      <w:rFonts w:ascii="Arial" w:hAnsi="Arial" w:cs="Arial"/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661FB8"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661FB8"/>
    <w:p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661FB8"/>
    <w:p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rsid w:val="00661FB8"/>
    <w:p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rsid w:val="00661FB8"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Normal">
    <w:name w:val="RNormal"/>
    <w:rsid w:val="00661FB8"/>
    <w:pPr>
      <w:jc w:val="both"/>
    </w:pPr>
    <w:rPr>
      <w:sz w:val="22"/>
      <w:szCs w:val="22"/>
      <w:lang w:eastAsia="en-US"/>
    </w:rPr>
  </w:style>
  <w:style w:type="paragraph" w:customStyle="1" w:styleId="Text">
    <w:name w:val="Text"/>
    <w:basedOn w:val="RNormal"/>
    <w:rsid w:val="00661FB8"/>
    <w:pPr>
      <w:spacing w:after="120"/>
    </w:pPr>
  </w:style>
  <w:style w:type="paragraph" w:customStyle="1" w:styleId="SectCaption1">
    <w:name w:val="SectCaption1"/>
    <w:basedOn w:val="SectText1"/>
    <w:next w:val="SectTable1"/>
    <w:rsid w:val="00661FB8"/>
    <w:pPr>
      <w:keepNext/>
      <w:spacing w:before="240" w:after="240"/>
      <w:jc w:val="center"/>
    </w:pPr>
    <w:rPr>
      <w:b/>
      <w:bCs/>
    </w:rPr>
  </w:style>
  <w:style w:type="paragraph" w:customStyle="1" w:styleId="SectText1">
    <w:name w:val="SectText1"/>
    <w:basedOn w:val="Text"/>
    <w:rsid w:val="00661FB8"/>
    <w:pPr>
      <w:ind w:left="567"/>
    </w:pPr>
  </w:style>
  <w:style w:type="paragraph" w:customStyle="1" w:styleId="SectTable1">
    <w:name w:val="SectTable1"/>
    <w:basedOn w:val="SectText1"/>
    <w:rsid w:val="00661FB8"/>
    <w:pPr>
      <w:ind w:left="0"/>
    </w:pPr>
  </w:style>
  <w:style w:type="paragraph" w:customStyle="1" w:styleId="SectHead1">
    <w:name w:val="SectHead1"/>
    <w:basedOn w:val="Text"/>
    <w:next w:val="SectText1"/>
    <w:rsid w:val="00661FB8"/>
    <w:pPr>
      <w:keepNext/>
      <w:spacing w:before="360"/>
      <w:ind w:left="567" w:hanging="567"/>
      <w:outlineLvl w:val="0"/>
    </w:pPr>
    <w:rPr>
      <w:b/>
      <w:bCs/>
      <w:sz w:val="24"/>
      <w:szCs w:val="24"/>
    </w:rPr>
  </w:style>
  <w:style w:type="paragraph" w:customStyle="1" w:styleId="SectHead2">
    <w:name w:val="SectHead2"/>
    <w:basedOn w:val="Text"/>
    <w:next w:val="SectText2"/>
    <w:rsid w:val="00661FB8"/>
    <w:pPr>
      <w:keepNext/>
      <w:spacing w:before="240"/>
      <w:ind w:left="567" w:hanging="567"/>
      <w:outlineLvl w:val="1"/>
    </w:pPr>
    <w:rPr>
      <w:i/>
      <w:iCs/>
      <w:sz w:val="24"/>
      <w:szCs w:val="24"/>
    </w:rPr>
  </w:style>
  <w:style w:type="paragraph" w:customStyle="1" w:styleId="SectText2">
    <w:name w:val="SectText2"/>
    <w:basedOn w:val="Text"/>
    <w:rsid w:val="00661FB8"/>
    <w:pPr>
      <w:ind w:left="567"/>
    </w:pPr>
  </w:style>
  <w:style w:type="paragraph" w:customStyle="1" w:styleId="Hr">
    <w:name w:val="Hr"/>
    <w:basedOn w:val="RNormal"/>
    <w:next w:val="RNormal"/>
    <w:rsid w:val="00661FB8"/>
    <w:pPr>
      <w:numPr>
        <w:numId w:val="10"/>
      </w:numPr>
      <w:spacing w:line="240" w:lineRule="atLeast"/>
    </w:pPr>
  </w:style>
  <w:style w:type="character" w:customStyle="1" w:styleId="Anchor">
    <w:name w:val="Anchor"/>
    <w:basedOn w:val="DefaultParagraphFont"/>
    <w:rsid w:val="00661FB8"/>
    <w:rPr>
      <w:color w:val="0000FF"/>
    </w:rPr>
  </w:style>
  <w:style w:type="paragraph" w:customStyle="1" w:styleId="BullList1">
    <w:name w:val="BullList1"/>
    <w:basedOn w:val="SectText1"/>
    <w:rsid w:val="00661FB8"/>
    <w:pPr>
      <w:numPr>
        <w:numId w:val="23"/>
      </w:numPr>
      <w:tabs>
        <w:tab w:val="left" w:pos="851"/>
      </w:tabs>
      <w:ind w:left="1163" w:hanging="312"/>
    </w:pPr>
  </w:style>
  <w:style w:type="paragraph" w:customStyle="1" w:styleId="BullList2">
    <w:name w:val="BullList2"/>
    <w:basedOn w:val="SectText2"/>
    <w:rsid w:val="00661FB8"/>
    <w:pPr>
      <w:numPr>
        <w:numId w:val="24"/>
      </w:numPr>
      <w:tabs>
        <w:tab w:val="left" w:pos="851"/>
      </w:tabs>
      <w:ind w:left="1163" w:hanging="312"/>
    </w:pPr>
  </w:style>
  <w:style w:type="paragraph" w:customStyle="1" w:styleId="NumList1">
    <w:name w:val="NumList1"/>
    <w:basedOn w:val="SectText1"/>
    <w:rsid w:val="00661FB8"/>
    <w:pPr>
      <w:numPr>
        <w:numId w:val="1"/>
      </w:numPr>
      <w:tabs>
        <w:tab w:val="clear" w:pos="1492"/>
        <w:tab w:val="num" w:pos="360"/>
        <w:tab w:val="left" w:pos="924"/>
      </w:tabs>
      <w:ind w:left="1163" w:hanging="312"/>
    </w:pPr>
  </w:style>
  <w:style w:type="paragraph" w:customStyle="1" w:styleId="NumList2">
    <w:name w:val="NumList2"/>
    <w:basedOn w:val="SectText2"/>
    <w:rsid w:val="00661FB8"/>
    <w:pPr>
      <w:numPr>
        <w:numId w:val="13"/>
      </w:numPr>
      <w:ind w:left="1163" w:hanging="312"/>
    </w:pPr>
  </w:style>
  <w:style w:type="character" w:customStyle="1" w:styleId="MeetingDate">
    <w:name w:val="MeetingDate"/>
    <w:basedOn w:val="DefaultParagraphFont"/>
    <w:rsid w:val="00661FB8"/>
  </w:style>
  <w:style w:type="character" w:customStyle="1" w:styleId="MeetingLocation">
    <w:name w:val="MeetingLocation"/>
    <w:basedOn w:val="DefaultParagraphFont"/>
    <w:rsid w:val="00661FB8"/>
  </w:style>
  <w:style w:type="character" w:customStyle="1" w:styleId="MeetingTime">
    <w:name w:val="MeetingTime"/>
    <w:basedOn w:val="DefaultParagraphFont"/>
    <w:rsid w:val="00661FB8"/>
  </w:style>
  <w:style w:type="character" w:customStyle="1" w:styleId="Telephone">
    <w:name w:val="Telephone"/>
    <w:basedOn w:val="DefaultParagraphFont"/>
    <w:rsid w:val="00661FB8"/>
  </w:style>
  <w:style w:type="character" w:customStyle="1" w:styleId="UniversityName">
    <w:name w:val="UniversityName"/>
    <w:basedOn w:val="DefaultParagraphFont"/>
    <w:rsid w:val="00661FB8"/>
  </w:style>
  <w:style w:type="character" w:customStyle="1" w:styleId="URL">
    <w:name w:val="URL"/>
    <w:basedOn w:val="DefaultParagraphFont"/>
    <w:rsid w:val="00661FB8"/>
    <w:rPr>
      <w:rFonts w:ascii="Courier New" w:hAnsi="Courier New" w:cs="Courier New"/>
      <w:sz w:val="18"/>
      <w:szCs w:val="18"/>
      <w:u w:val="single"/>
    </w:rPr>
  </w:style>
  <w:style w:type="paragraph" w:customStyle="1" w:styleId="BodyHead">
    <w:name w:val="BodyHead"/>
    <w:basedOn w:val="Text"/>
    <w:next w:val="SectHead1"/>
    <w:rsid w:val="00661FB8"/>
    <w:pPr>
      <w:keepNext/>
      <w:spacing w:after="240"/>
      <w:jc w:val="center"/>
    </w:pPr>
    <w:rPr>
      <w:b/>
      <w:bCs/>
      <w:sz w:val="28"/>
      <w:szCs w:val="28"/>
    </w:rPr>
  </w:style>
  <w:style w:type="paragraph" w:customStyle="1" w:styleId="CommitteeHead">
    <w:name w:val="CommitteeHead"/>
    <w:basedOn w:val="Text"/>
    <w:next w:val="BodyHead"/>
    <w:rsid w:val="00661FB8"/>
    <w:pPr>
      <w:keepNext/>
      <w:spacing w:after="240"/>
      <w:jc w:val="center"/>
    </w:pPr>
    <w:rPr>
      <w:b/>
      <w:bCs/>
      <w:sz w:val="28"/>
      <w:szCs w:val="28"/>
    </w:rPr>
  </w:style>
  <w:style w:type="paragraph" w:customStyle="1" w:styleId="UnivHead">
    <w:name w:val="UnivHead"/>
    <w:basedOn w:val="Text"/>
    <w:next w:val="CommitteeHead"/>
    <w:rsid w:val="00661FB8"/>
    <w:pPr>
      <w:spacing w:after="240"/>
      <w:jc w:val="center"/>
    </w:pPr>
    <w:rPr>
      <w:b/>
      <w:bCs/>
      <w:caps/>
      <w:sz w:val="24"/>
      <w:szCs w:val="24"/>
    </w:rPr>
  </w:style>
  <w:style w:type="paragraph" w:customStyle="1" w:styleId="Refer">
    <w:name w:val="Refer"/>
    <w:basedOn w:val="Text"/>
    <w:next w:val="UnivHead"/>
    <w:rsid w:val="00661FB8"/>
    <w:pPr>
      <w:jc w:val="right"/>
    </w:pPr>
  </w:style>
  <w:style w:type="paragraph" w:styleId="DocumentMap">
    <w:name w:val="Document Map"/>
    <w:basedOn w:val="Normal"/>
    <w:rsid w:val="00661FB8"/>
    <w:pPr>
      <w:shd w:val="clear" w:color="auto" w:fill="000080"/>
    </w:pPr>
    <w:rPr>
      <w:rFonts w:ascii="Tahoma" w:hAnsi="Tahoma" w:cs="Tahoma"/>
    </w:rPr>
  </w:style>
  <w:style w:type="character" w:customStyle="1" w:styleId="CommitteeName">
    <w:name w:val="CommitteeName"/>
    <w:basedOn w:val="DefaultParagraphFont"/>
    <w:rsid w:val="00661FB8"/>
  </w:style>
  <w:style w:type="character" w:customStyle="1" w:styleId="Department">
    <w:name w:val="Department"/>
    <w:basedOn w:val="DefaultParagraphFont"/>
    <w:rsid w:val="00661FB8"/>
  </w:style>
  <w:style w:type="character" w:customStyle="1" w:styleId="Email">
    <w:name w:val="Email"/>
    <w:basedOn w:val="DefaultParagraphFont"/>
    <w:rsid w:val="00661FB8"/>
  </w:style>
  <w:style w:type="character" w:customStyle="1" w:styleId="Emph">
    <w:name w:val="Emph"/>
    <w:basedOn w:val="DefaultParagraphFont"/>
    <w:rsid w:val="00661FB8"/>
    <w:rPr>
      <w:b/>
      <w:bCs/>
    </w:rPr>
  </w:style>
  <w:style w:type="paragraph" w:customStyle="1" w:styleId="EndVersion">
    <w:name w:val="EndVersion"/>
    <w:basedOn w:val="Text"/>
    <w:next w:val="RNormal"/>
    <w:rsid w:val="00661FB8"/>
    <w:rPr>
      <w:i/>
      <w:iCs/>
    </w:rPr>
  </w:style>
  <w:style w:type="paragraph" w:customStyle="1" w:styleId="EndDate">
    <w:name w:val="EndDate"/>
    <w:basedOn w:val="Text"/>
    <w:next w:val="EndVersion"/>
    <w:rsid w:val="00661FB8"/>
    <w:pPr>
      <w:keepNext/>
    </w:pPr>
    <w:rPr>
      <w:i/>
      <w:iCs/>
    </w:rPr>
  </w:style>
  <w:style w:type="paragraph" w:customStyle="1" w:styleId="EndAuth">
    <w:name w:val="EndAuth"/>
    <w:basedOn w:val="Text"/>
    <w:next w:val="EndDate"/>
    <w:rsid w:val="00661FB8"/>
    <w:pPr>
      <w:keepNext/>
      <w:spacing w:before="480"/>
    </w:pPr>
    <w:rPr>
      <w:i/>
      <w:iCs/>
    </w:rPr>
  </w:style>
  <w:style w:type="paragraph" w:styleId="Footer">
    <w:name w:val="footer"/>
    <w:basedOn w:val="Text"/>
    <w:rsid w:val="00661FB8"/>
    <w:pPr>
      <w:tabs>
        <w:tab w:val="center" w:pos="4153"/>
        <w:tab w:val="right" w:pos="8306"/>
      </w:tabs>
      <w:spacing w:after="0"/>
    </w:pPr>
    <w:rPr>
      <w:sz w:val="16"/>
      <w:szCs w:val="16"/>
    </w:rPr>
  </w:style>
  <w:style w:type="paragraph" w:styleId="Header">
    <w:name w:val="header"/>
    <w:basedOn w:val="Text"/>
    <w:next w:val="Footer"/>
    <w:rsid w:val="00661FB8"/>
    <w:pPr>
      <w:tabs>
        <w:tab w:val="center" w:pos="4153"/>
        <w:tab w:val="right" w:pos="8306"/>
      </w:tabs>
      <w:spacing w:after="0"/>
      <w:jc w:val="center"/>
    </w:pPr>
    <w:rPr>
      <w:sz w:val="20"/>
      <w:szCs w:val="20"/>
    </w:rPr>
  </w:style>
  <w:style w:type="character" w:customStyle="1" w:styleId="Href">
    <w:name w:val="Href"/>
    <w:basedOn w:val="DefaultParagraphFont"/>
    <w:rsid w:val="00661FB8"/>
    <w:rPr>
      <w:vanish/>
    </w:rPr>
  </w:style>
  <w:style w:type="character" w:customStyle="1" w:styleId="Idno">
    <w:name w:val="Idno"/>
    <w:basedOn w:val="DefaultParagraphFont"/>
    <w:rsid w:val="00661FB8"/>
    <w:rPr>
      <w:vanish/>
    </w:rPr>
  </w:style>
  <w:style w:type="paragraph" w:customStyle="1" w:styleId="SectCaption2">
    <w:name w:val="SectCaption2"/>
    <w:basedOn w:val="SectText2"/>
    <w:next w:val="SectTable2"/>
    <w:rsid w:val="00661FB8"/>
    <w:pPr>
      <w:keepNext/>
      <w:spacing w:before="240" w:after="240"/>
      <w:jc w:val="center"/>
    </w:pPr>
    <w:rPr>
      <w:b/>
      <w:bCs/>
    </w:rPr>
  </w:style>
  <w:style w:type="paragraph" w:customStyle="1" w:styleId="SectTable2">
    <w:name w:val="SectTable2"/>
    <w:basedOn w:val="SectText2"/>
    <w:rsid w:val="00661FB8"/>
    <w:pPr>
      <w:ind w:left="0"/>
    </w:pPr>
  </w:style>
  <w:style w:type="paragraph" w:customStyle="1" w:styleId="SectCaption3">
    <w:name w:val="SectCaption3"/>
    <w:basedOn w:val="SectText3"/>
    <w:next w:val="SectTable3"/>
    <w:rsid w:val="00661FB8"/>
    <w:pPr>
      <w:keepNext/>
      <w:spacing w:before="240" w:after="240"/>
      <w:jc w:val="center"/>
    </w:pPr>
    <w:rPr>
      <w:b/>
      <w:bCs/>
    </w:rPr>
  </w:style>
  <w:style w:type="paragraph" w:customStyle="1" w:styleId="SectText3">
    <w:name w:val="SectText3"/>
    <w:basedOn w:val="Text"/>
    <w:rsid w:val="00661FB8"/>
    <w:pPr>
      <w:ind w:left="567"/>
    </w:pPr>
  </w:style>
  <w:style w:type="paragraph" w:customStyle="1" w:styleId="SectTable3">
    <w:name w:val="SectTable3"/>
    <w:basedOn w:val="SectText3"/>
    <w:rsid w:val="00661FB8"/>
    <w:pPr>
      <w:ind w:left="0"/>
    </w:pPr>
  </w:style>
  <w:style w:type="character" w:customStyle="1" w:styleId="LastModDate">
    <w:name w:val="LastModDate"/>
    <w:basedOn w:val="DefaultParagraphFont"/>
    <w:rsid w:val="00661FB8"/>
  </w:style>
  <w:style w:type="character" w:customStyle="1" w:styleId="Office">
    <w:name w:val="Office"/>
    <w:basedOn w:val="DefaultParagraphFont"/>
    <w:rsid w:val="00661FB8"/>
  </w:style>
  <w:style w:type="character" w:styleId="PageNumber">
    <w:name w:val="page number"/>
    <w:basedOn w:val="DefaultParagraphFont"/>
    <w:rsid w:val="00661FB8"/>
    <w:rPr>
      <w:sz w:val="24"/>
      <w:szCs w:val="24"/>
    </w:rPr>
  </w:style>
  <w:style w:type="character" w:customStyle="1" w:styleId="Persname">
    <w:name w:val="Persname"/>
    <w:basedOn w:val="DefaultParagraphFont"/>
    <w:rsid w:val="00661FB8"/>
  </w:style>
  <w:style w:type="character" w:customStyle="1" w:styleId="PrevMeetingDate">
    <w:name w:val="PrevMeetingDate"/>
    <w:basedOn w:val="DefaultParagraphFont"/>
    <w:rsid w:val="00661FB8"/>
  </w:style>
  <w:style w:type="paragraph" w:styleId="TOC1">
    <w:name w:val="toc 1"/>
    <w:basedOn w:val="RNormal"/>
    <w:rsid w:val="00661FB8"/>
    <w:pPr>
      <w:tabs>
        <w:tab w:val="right" w:leader="dot" w:pos="9027"/>
      </w:tabs>
      <w:spacing w:after="120" w:line="360" w:lineRule="auto"/>
    </w:pPr>
  </w:style>
  <w:style w:type="paragraph" w:styleId="TOC2">
    <w:name w:val="toc 2"/>
    <w:basedOn w:val="RNormal"/>
    <w:next w:val="Normal"/>
    <w:rsid w:val="00661FB8"/>
    <w:pPr>
      <w:tabs>
        <w:tab w:val="right" w:leader="dot" w:pos="9027"/>
      </w:tabs>
      <w:spacing w:after="120" w:line="360" w:lineRule="auto"/>
      <w:ind w:left="240"/>
    </w:pPr>
  </w:style>
  <w:style w:type="paragraph" w:styleId="Title">
    <w:name w:val="Title"/>
    <w:basedOn w:val="RNormal"/>
    <w:qFormat/>
    <w:rsid w:val="00661FB8"/>
    <w:pPr>
      <w:widowControl w:val="0"/>
    </w:pPr>
  </w:style>
  <w:style w:type="paragraph" w:customStyle="1" w:styleId="SectObject1">
    <w:name w:val="SectObject1"/>
    <w:basedOn w:val="SectCaption1"/>
    <w:next w:val="SectText1"/>
    <w:rsid w:val="00661FB8"/>
    <w:pPr>
      <w:keepNext w:val="0"/>
      <w:spacing w:before="0" w:after="360"/>
    </w:pPr>
    <w:rPr>
      <w:b w:val="0"/>
      <w:bCs w:val="0"/>
    </w:rPr>
  </w:style>
  <w:style w:type="paragraph" w:customStyle="1" w:styleId="AppHead">
    <w:name w:val="AppHead"/>
    <w:basedOn w:val="Text"/>
    <w:next w:val="AppText"/>
    <w:rsid w:val="00661FB8"/>
    <w:pPr>
      <w:keepNext/>
      <w:spacing w:before="360" w:after="240"/>
      <w:outlineLvl w:val="0"/>
    </w:pPr>
    <w:rPr>
      <w:b/>
      <w:bCs/>
      <w:sz w:val="24"/>
      <w:szCs w:val="24"/>
    </w:rPr>
  </w:style>
  <w:style w:type="paragraph" w:customStyle="1" w:styleId="AppText">
    <w:name w:val="AppText"/>
    <w:basedOn w:val="Text"/>
    <w:rsid w:val="00661FB8"/>
  </w:style>
  <w:style w:type="paragraph" w:customStyle="1" w:styleId="SectObject2">
    <w:name w:val="SectObject2"/>
    <w:basedOn w:val="SectCaption2"/>
    <w:next w:val="SectText2"/>
    <w:rsid w:val="00661FB8"/>
    <w:pPr>
      <w:keepNext w:val="0"/>
      <w:spacing w:before="0" w:after="360"/>
    </w:pPr>
    <w:rPr>
      <w:b w:val="0"/>
      <w:bCs w:val="0"/>
    </w:rPr>
  </w:style>
  <w:style w:type="paragraph" w:customStyle="1" w:styleId="SectObject3">
    <w:name w:val="SectObject3"/>
    <w:basedOn w:val="SectCaption3"/>
    <w:next w:val="SectText3"/>
    <w:rsid w:val="00661FB8"/>
    <w:pPr>
      <w:spacing w:before="0" w:after="360"/>
    </w:pPr>
    <w:rPr>
      <w:b w:val="0"/>
      <w:bCs w:val="0"/>
    </w:rPr>
  </w:style>
  <w:style w:type="paragraph" w:customStyle="1" w:styleId="AlpList1a">
    <w:name w:val="AlpList1a"/>
    <w:basedOn w:val="Normal"/>
    <w:rsid w:val="00661FB8"/>
    <w:pPr>
      <w:spacing w:after="120"/>
      <w:ind w:left="1135" w:hanging="284"/>
    </w:pPr>
    <w:rPr>
      <w:sz w:val="22"/>
      <w:szCs w:val="22"/>
    </w:rPr>
  </w:style>
  <w:style w:type="paragraph" w:customStyle="1" w:styleId="AlpList2a">
    <w:name w:val="AlpList2a"/>
    <w:basedOn w:val="Normal"/>
    <w:rsid w:val="00661FB8"/>
    <w:pPr>
      <w:spacing w:after="120"/>
      <w:ind w:left="1702" w:hanging="284"/>
    </w:pPr>
    <w:rPr>
      <w:sz w:val="22"/>
      <w:szCs w:val="22"/>
    </w:rPr>
  </w:style>
  <w:style w:type="paragraph" w:customStyle="1" w:styleId="SectQuote1">
    <w:name w:val="SectQuote1"/>
    <w:basedOn w:val="SectText1"/>
    <w:next w:val="SectText1"/>
    <w:rsid w:val="00661FB8"/>
    <w:pPr>
      <w:ind w:left="1418"/>
    </w:pPr>
  </w:style>
  <w:style w:type="paragraph" w:customStyle="1" w:styleId="BullList3">
    <w:name w:val="BullList3"/>
    <w:basedOn w:val="SectText3"/>
    <w:rsid w:val="00661FB8"/>
    <w:pPr>
      <w:numPr>
        <w:numId w:val="25"/>
      </w:numPr>
      <w:tabs>
        <w:tab w:val="left" w:pos="851"/>
      </w:tabs>
      <w:ind w:left="1163" w:hanging="312"/>
    </w:pPr>
  </w:style>
  <w:style w:type="paragraph" w:customStyle="1" w:styleId="SectQuote2">
    <w:name w:val="SectQuote2"/>
    <w:basedOn w:val="SectText2"/>
    <w:next w:val="SectText2"/>
    <w:rsid w:val="00661FB8"/>
    <w:pPr>
      <w:ind w:left="1418"/>
    </w:pPr>
  </w:style>
  <w:style w:type="paragraph" w:customStyle="1" w:styleId="SectQuote3">
    <w:name w:val="SectQuote3"/>
    <w:basedOn w:val="SectText3"/>
    <w:next w:val="SectText3"/>
    <w:rsid w:val="00661FB8"/>
    <w:pPr>
      <w:ind w:left="1418"/>
    </w:pPr>
  </w:style>
  <w:style w:type="paragraph" w:customStyle="1" w:styleId="SummaryHead">
    <w:name w:val="SummaryHead"/>
    <w:basedOn w:val="SectHead1"/>
    <w:next w:val="SummaryText"/>
    <w:rsid w:val="00661FB8"/>
    <w:pPr>
      <w:spacing w:after="240"/>
      <w:jc w:val="center"/>
    </w:pPr>
    <w:rPr>
      <w:b w:val="0"/>
      <w:bCs w:val="0"/>
      <w:i/>
      <w:iCs/>
    </w:rPr>
  </w:style>
  <w:style w:type="paragraph" w:customStyle="1" w:styleId="SummaryText">
    <w:name w:val="SummaryText"/>
    <w:basedOn w:val="SectText1"/>
    <w:rsid w:val="00661FB8"/>
    <w:rPr>
      <w:i/>
      <w:iCs/>
    </w:rPr>
  </w:style>
  <w:style w:type="paragraph" w:customStyle="1" w:styleId="NumList3">
    <w:name w:val="NumList3"/>
    <w:basedOn w:val="SectText3"/>
    <w:rsid w:val="00661FB8"/>
    <w:pPr>
      <w:numPr>
        <w:numId w:val="22"/>
      </w:numPr>
      <w:tabs>
        <w:tab w:val="clear" w:pos="720"/>
      </w:tabs>
      <w:ind w:left="1163" w:hanging="312"/>
    </w:pPr>
  </w:style>
  <w:style w:type="paragraph" w:customStyle="1" w:styleId="NumList4">
    <w:name w:val="NumList4"/>
    <w:basedOn w:val="SectText3"/>
    <w:rsid w:val="00661FB8"/>
    <w:pPr>
      <w:numPr>
        <w:numId w:val="19"/>
      </w:numPr>
      <w:tabs>
        <w:tab w:val="num" w:pos="1003"/>
      </w:tabs>
      <w:ind w:left="1730" w:hanging="312"/>
    </w:pPr>
  </w:style>
  <w:style w:type="paragraph" w:customStyle="1" w:styleId="ItemText1">
    <w:name w:val="ItemText1"/>
    <w:basedOn w:val="Normal"/>
    <w:rsid w:val="00661FB8"/>
    <w:pPr>
      <w:spacing w:after="120"/>
      <w:ind w:left="567"/>
    </w:pPr>
    <w:rPr>
      <w:sz w:val="22"/>
      <w:szCs w:val="22"/>
    </w:rPr>
  </w:style>
  <w:style w:type="paragraph" w:customStyle="1" w:styleId="AlpList1">
    <w:name w:val="AlpList1"/>
    <w:basedOn w:val="SectText1"/>
    <w:rsid w:val="00661FB8"/>
    <w:pPr>
      <w:numPr>
        <w:numId w:val="16"/>
      </w:numPr>
      <w:tabs>
        <w:tab w:val="left" w:pos="924"/>
      </w:tabs>
      <w:ind w:left="1163" w:hanging="312"/>
    </w:pPr>
  </w:style>
  <w:style w:type="paragraph" w:customStyle="1" w:styleId="AlpList2">
    <w:name w:val="AlpList2"/>
    <w:basedOn w:val="SectText2"/>
    <w:rsid w:val="00661FB8"/>
    <w:pPr>
      <w:numPr>
        <w:numId w:val="14"/>
      </w:numPr>
      <w:tabs>
        <w:tab w:val="left" w:pos="924"/>
      </w:tabs>
      <w:ind w:left="1163" w:hanging="312"/>
    </w:pPr>
  </w:style>
  <w:style w:type="paragraph" w:customStyle="1" w:styleId="BodyText">
    <w:name w:val="BodyText"/>
    <w:basedOn w:val="Text"/>
    <w:rsid w:val="00661FB8"/>
  </w:style>
  <w:style w:type="character" w:customStyle="1" w:styleId="Footnote">
    <w:name w:val="Footnote"/>
    <w:basedOn w:val="DefaultParagraphFont"/>
    <w:rsid w:val="00661FB8"/>
    <w:rPr>
      <w:vanish/>
    </w:rPr>
  </w:style>
  <w:style w:type="character" w:customStyle="1" w:styleId="Endnote">
    <w:name w:val="Endnote"/>
    <w:basedOn w:val="DefaultParagraphFont"/>
    <w:rsid w:val="00661FB8"/>
    <w:rPr>
      <w:vanish/>
    </w:rPr>
  </w:style>
  <w:style w:type="paragraph" w:customStyle="1" w:styleId="BodyTable">
    <w:name w:val="BodyTable"/>
    <w:basedOn w:val="BodyText"/>
    <w:rsid w:val="00661FB8"/>
  </w:style>
  <w:style w:type="paragraph" w:customStyle="1" w:styleId="BodyRec">
    <w:name w:val="BodyRec"/>
    <w:basedOn w:val="BodyText"/>
    <w:rsid w:val="00661FB8"/>
    <w:rPr>
      <w:b/>
      <w:bCs/>
    </w:rPr>
  </w:style>
  <w:style w:type="paragraph" w:customStyle="1" w:styleId="AlpList">
    <w:name w:val="AlpList"/>
    <w:basedOn w:val="BodyText"/>
    <w:rsid w:val="00661FB8"/>
    <w:pPr>
      <w:numPr>
        <w:numId w:val="29"/>
      </w:numPr>
      <w:tabs>
        <w:tab w:val="left" w:pos="924"/>
      </w:tabs>
      <w:ind w:left="924"/>
    </w:pPr>
  </w:style>
  <w:style w:type="paragraph" w:customStyle="1" w:styleId="BullList">
    <w:name w:val="BullList"/>
    <w:basedOn w:val="BodyText"/>
    <w:rsid w:val="00661FB8"/>
    <w:pPr>
      <w:numPr>
        <w:numId w:val="26"/>
      </w:numPr>
      <w:tabs>
        <w:tab w:val="left" w:pos="924"/>
      </w:tabs>
      <w:ind w:left="924" w:hanging="357"/>
    </w:pPr>
  </w:style>
  <w:style w:type="paragraph" w:customStyle="1" w:styleId="NumList">
    <w:name w:val="NumList"/>
    <w:basedOn w:val="BodyText"/>
    <w:rsid w:val="00661FB8"/>
    <w:pPr>
      <w:numPr>
        <w:numId w:val="11"/>
      </w:numPr>
      <w:tabs>
        <w:tab w:val="left" w:pos="360"/>
        <w:tab w:val="left" w:pos="924"/>
      </w:tabs>
      <w:ind w:left="924" w:hanging="357"/>
    </w:pPr>
  </w:style>
  <w:style w:type="paragraph" w:customStyle="1" w:styleId="SubList">
    <w:name w:val="SubList"/>
    <w:basedOn w:val="BodyText"/>
    <w:rsid w:val="00661FB8"/>
    <w:pPr>
      <w:numPr>
        <w:numId w:val="17"/>
      </w:numPr>
      <w:tabs>
        <w:tab w:val="num" w:pos="360"/>
        <w:tab w:val="left" w:pos="924"/>
      </w:tabs>
      <w:ind w:left="1135" w:hanging="284"/>
    </w:pPr>
  </w:style>
  <w:style w:type="paragraph" w:customStyle="1" w:styleId="SubList1">
    <w:name w:val="SubList1"/>
    <w:basedOn w:val="SectText1"/>
    <w:rsid w:val="00661FB8"/>
    <w:pPr>
      <w:numPr>
        <w:numId w:val="12"/>
      </w:numPr>
      <w:tabs>
        <w:tab w:val="num" w:pos="360"/>
        <w:tab w:val="left" w:pos="924"/>
      </w:tabs>
      <w:ind w:left="1418" w:hanging="284"/>
    </w:pPr>
  </w:style>
  <w:style w:type="paragraph" w:customStyle="1" w:styleId="SubList2">
    <w:name w:val="SubList2"/>
    <w:basedOn w:val="SectText2"/>
    <w:rsid w:val="00661FB8"/>
    <w:pPr>
      <w:numPr>
        <w:numId w:val="15"/>
      </w:numPr>
      <w:tabs>
        <w:tab w:val="num" w:pos="360"/>
      </w:tabs>
      <w:ind w:left="1418" w:hanging="284"/>
    </w:pPr>
  </w:style>
  <w:style w:type="character" w:customStyle="1" w:styleId="Literal">
    <w:name w:val="Literal"/>
    <w:basedOn w:val="DefaultParagraphFont"/>
    <w:rsid w:val="00661FB8"/>
  </w:style>
  <w:style w:type="paragraph" w:customStyle="1" w:styleId="SGMLEntityDeclarations">
    <w:name w:val="SGML Entity Declarations"/>
    <w:basedOn w:val="Text"/>
    <w:rsid w:val="00661FB8"/>
  </w:style>
  <w:style w:type="paragraph" w:customStyle="1" w:styleId="BullList4">
    <w:name w:val="BullList4"/>
    <w:basedOn w:val="SectText4"/>
    <w:rsid w:val="00661FB8"/>
    <w:pPr>
      <w:numPr>
        <w:numId w:val="27"/>
      </w:numPr>
      <w:ind w:left="1730" w:hanging="312"/>
    </w:pPr>
  </w:style>
  <w:style w:type="paragraph" w:customStyle="1" w:styleId="SectText4">
    <w:name w:val="SectText4"/>
    <w:basedOn w:val="Text"/>
    <w:rsid w:val="00661FB8"/>
    <w:pPr>
      <w:ind w:left="1134"/>
    </w:pPr>
  </w:style>
  <w:style w:type="paragraph" w:customStyle="1" w:styleId="SubList3">
    <w:name w:val="SubList3"/>
    <w:basedOn w:val="SectText3"/>
    <w:rsid w:val="00661FB8"/>
    <w:pPr>
      <w:numPr>
        <w:numId w:val="18"/>
      </w:numPr>
      <w:tabs>
        <w:tab w:val="num" w:pos="360"/>
      </w:tabs>
      <w:ind w:left="1418" w:hanging="284"/>
    </w:pPr>
  </w:style>
  <w:style w:type="paragraph" w:customStyle="1" w:styleId="SubList4">
    <w:name w:val="SubList4"/>
    <w:basedOn w:val="SectText4"/>
    <w:rsid w:val="00661FB8"/>
    <w:pPr>
      <w:numPr>
        <w:numId w:val="28"/>
      </w:numPr>
      <w:tabs>
        <w:tab w:val="left" w:pos="924"/>
      </w:tabs>
      <w:ind w:left="1985" w:hanging="284"/>
    </w:pPr>
  </w:style>
  <w:style w:type="paragraph" w:customStyle="1" w:styleId="SectRec1">
    <w:name w:val="SectRec1"/>
    <w:basedOn w:val="SectText1"/>
    <w:rsid w:val="00661FB8"/>
    <w:rPr>
      <w:b/>
      <w:bCs/>
    </w:rPr>
  </w:style>
  <w:style w:type="paragraph" w:customStyle="1" w:styleId="SectRec2">
    <w:name w:val="SectRec2"/>
    <w:basedOn w:val="SectText2"/>
    <w:rsid w:val="00661FB8"/>
    <w:rPr>
      <w:b/>
      <w:bCs/>
    </w:rPr>
  </w:style>
  <w:style w:type="paragraph" w:customStyle="1" w:styleId="SectRec3">
    <w:name w:val="SectRec3"/>
    <w:basedOn w:val="SectText3"/>
    <w:rsid w:val="00661FB8"/>
    <w:rPr>
      <w:b/>
      <w:bCs/>
    </w:rPr>
  </w:style>
  <w:style w:type="paragraph" w:customStyle="1" w:styleId="SectRec4">
    <w:name w:val="SectRec4"/>
    <w:basedOn w:val="SectText4"/>
    <w:rsid w:val="00661FB8"/>
    <w:rPr>
      <w:b/>
      <w:bCs/>
    </w:rPr>
  </w:style>
  <w:style w:type="paragraph" w:customStyle="1" w:styleId="AlpList4">
    <w:name w:val="AlpList4"/>
    <w:basedOn w:val="SectText4"/>
    <w:rsid w:val="00661FB8"/>
    <w:pPr>
      <w:numPr>
        <w:numId w:val="20"/>
      </w:numPr>
      <w:tabs>
        <w:tab w:val="clear" w:pos="360"/>
        <w:tab w:val="num" w:pos="720"/>
      </w:tabs>
      <w:ind w:left="1730" w:hanging="312"/>
    </w:pPr>
  </w:style>
  <w:style w:type="paragraph" w:customStyle="1" w:styleId="AlpList3">
    <w:name w:val="AlpList3"/>
    <w:basedOn w:val="SectText3"/>
    <w:rsid w:val="00661FB8"/>
    <w:pPr>
      <w:numPr>
        <w:numId w:val="21"/>
      </w:numPr>
      <w:ind w:left="1163" w:hanging="312"/>
    </w:pPr>
  </w:style>
  <w:style w:type="paragraph" w:customStyle="1" w:styleId="AppTable">
    <w:name w:val="AppTable"/>
    <w:basedOn w:val="AppText"/>
    <w:rsid w:val="00661FB8"/>
  </w:style>
  <w:style w:type="paragraph" w:customStyle="1" w:styleId="AppRec">
    <w:name w:val="AppRec"/>
    <w:basedOn w:val="AppText"/>
    <w:rsid w:val="00661FB8"/>
    <w:rPr>
      <w:b/>
      <w:bCs/>
    </w:rPr>
  </w:style>
  <w:style w:type="paragraph" w:customStyle="1" w:styleId="AppQuote">
    <w:name w:val="AppQuote"/>
    <w:basedOn w:val="AppText"/>
    <w:next w:val="Normal"/>
    <w:rsid w:val="00661FB8"/>
    <w:pPr>
      <w:ind w:left="851"/>
    </w:pPr>
  </w:style>
  <w:style w:type="paragraph" w:customStyle="1" w:styleId="AppCaption">
    <w:name w:val="AppCaption"/>
    <w:basedOn w:val="AppText"/>
    <w:next w:val="Normal"/>
    <w:rsid w:val="00661FB8"/>
    <w:pPr>
      <w:keepNext/>
      <w:spacing w:before="240" w:after="240"/>
      <w:jc w:val="center"/>
    </w:pPr>
    <w:rPr>
      <w:b/>
      <w:bCs/>
    </w:rPr>
  </w:style>
  <w:style w:type="paragraph" w:customStyle="1" w:styleId="BodyCaption">
    <w:name w:val="BodyCaption"/>
    <w:basedOn w:val="BodyText"/>
    <w:next w:val="BodyTable"/>
    <w:rsid w:val="00661FB8"/>
    <w:pPr>
      <w:keepNext/>
      <w:spacing w:before="240" w:after="240"/>
      <w:jc w:val="center"/>
    </w:pPr>
    <w:rPr>
      <w:b/>
      <w:bCs/>
    </w:rPr>
  </w:style>
  <w:style w:type="paragraph" w:customStyle="1" w:styleId="AppObject">
    <w:name w:val="AppObject"/>
    <w:basedOn w:val="AppCaption"/>
    <w:next w:val="Normal"/>
    <w:rsid w:val="00661FB8"/>
    <w:pPr>
      <w:keepNext w:val="0"/>
      <w:spacing w:before="0" w:after="360"/>
    </w:pPr>
    <w:rPr>
      <w:b w:val="0"/>
      <w:bCs w:val="0"/>
    </w:rPr>
  </w:style>
  <w:style w:type="paragraph" w:customStyle="1" w:styleId="BodyObject">
    <w:name w:val="BodyObject"/>
    <w:basedOn w:val="BodyCaption"/>
    <w:next w:val="BodyText0"/>
    <w:rsid w:val="00661FB8"/>
    <w:pPr>
      <w:keepNext w:val="0"/>
      <w:spacing w:before="0" w:after="360"/>
    </w:pPr>
    <w:rPr>
      <w:b w:val="0"/>
      <w:bCs w:val="0"/>
    </w:rPr>
  </w:style>
  <w:style w:type="paragraph" w:styleId="BodyText0">
    <w:name w:val="Body Text"/>
    <w:basedOn w:val="Normal"/>
    <w:rsid w:val="00661FB8"/>
    <w:pPr>
      <w:spacing w:after="120"/>
    </w:pPr>
  </w:style>
  <w:style w:type="paragraph" w:customStyle="1" w:styleId="BodyQuote">
    <w:name w:val="BodyQuote"/>
    <w:basedOn w:val="BodyText"/>
    <w:next w:val="BodyText0"/>
    <w:rsid w:val="00661FB8"/>
    <w:pPr>
      <w:ind w:left="851"/>
    </w:pPr>
  </w:style>
  <w:style w:type="paragraph" w:customStyle="1" w:styleId="DefDefin">
    <w:name w:val="DefDefin"/>
    <w:basedOn w:val="BodyText"/>
    <w:rsid w:val="00661FB8"/>
    <w:pPr>
      <w:keepLines/>
      <w:ind w:left="567"/>
    </w:pPr>
  </w:style>
  <w:style w:type="paragraph" w:customStyle="1" w:styleId="DefDefin1">
    <w:name w:val="DefDefin1"/>
    <w:basedOn w:val="SectText1"/>
    <w:next w:val="DefTerm1"/>
    <w:rsid w:val="00661FB8"/>
    <w:pPr>
      <w:keepLines/>
      <w:ind w:left="1134"/>
    </w:pPr>
  </w:style>
  <w:style w:type="paragraph" w:customStyle="1" w:styleId="DefTerm1">
    <w:name w:val="DefTerm1"/>
    <w:basedOn w:val="SectText1"/>
    <w:next w:val="DefDefin1"/>
    <w:rsid w:val="00661FB8"/>
    <w:pPr>
      <w:keepNext/>
      <w:spacing w:after="0"/>
    </w:pPr>
    <w:rPr>
      <w:b/>
      <w:bCs/>
    </w:rPr>
  </w:style>
  <w:style w:type="paragraph" w:customStyle="1" w:styleId="DefDefin2">
    <w:name w:val="DefDefin2"/>
    <w:basedOn w:val="SectText2"/>
    <w:next w:val="DefTerm2"/>
    <w:rsid w:val="00661FB8"/>
    <w:pPr>
      <w:keepLines/>
      <w:ind w:left="1134"/>
    </w:pPr>
  </w:style>
  <w:style w:type="paragraph" w:customStyle="1" w:styleId="DefTerm2">
    <w:name w:val="DefTerm2"/>
    <w:basedOn w:val="SectText2"/>
    <w:next w:val="DefDefin2"/>
    <w:rsid w:val="00661FB8"/>
    <w:pPr>
      <w:keepNext/>
      <w:spacing w:after="0"/>
    </w:pPr>
    <w:rPr>
      <w:b/>
      <w:bCs/>
    </w:rPr>
  </w:style>
  <w:style w:type="paragraph" w:customStyle="1" w:styleId="DefDefin3">
    <w:name w:val="DefDefin3"/>
    <w:basedOn w:val="SectText3"/>
    <w:next w:val="DefTerm3"/>
    <w:rsid w:val="00661FB8"/>
    <w:pPr>
      <w:keepLines/>
      <w:ind w:left="1134"/>
    </w:pPr>
  </w:style>
  <w:style w:type="paragraph" w:customStyle="1" w:styleId="DefTerm3">
    <w:name w:val="DefTerm3"/>
    <w:basedOn w:val="SectText3"/>
    <w:next w:val="DefDefin3"/>
    <w:rsid w:val="00661FB8"/>
    <w:pPr>
      <w:keepNext/>
      <w:spacing w:after="0"/>
    </w:pPr>
    <w:rPr>
      <w:b/>
      <w:bCs/>
    </w:rPr>
  </w:style>
  <w:style w:type="paragraph" w:customStyle="1" w:styleId="DefDefin4">
    <w:name w:val="DefDefin4"/>
    <w:basedOn w:val="SectText4"/>
    <w:next w:val="DefTerm4"/>
    <w:rsid w:val="00661FB8"/>
    <w:pPr>
      <w:keepLines/>
      <w:ind w:left="1701"/>
    </w:pPr>
  </w:style>
  <w:style w:type="paragraph" w:customStyle="1" w:styleId="DefTerm4">
    <w:name w:val="DefTerm4"/>
    <w:basedOn w:val="SectText4"/>
    <w:next w:val="DefDefin4"/>
    <w:rsid w:val="00661FB8"/>
    <w:pPr>
      <w:keepNext/>
      <w:spacing w:after="0"/>
    </w:pPr>
    <w:rPr>
      <w:b/>
      <w:bCs/>
    </w:rPr>
  </w:style>
  <w:style w:type="paragraph" w:customStyle="1" w:styleId="DefTerm">
    <w:name w:val="DefTerm"/>
    <w:basedOn w:val="BodyText"/>
    <w:next w:val="DefDefin"/>
    <w:rsid w:val="00661FB8"/>
    <w:pPr>
      <w:keepNext/>
      <w:spacing w:after="0"/>
    </w:pPr>
    <w:rPr>
      <w:b/>
      <w:bCs/>
    </w:rPr>
  </w:style>
  <w:style w:type="paragraph" w:customStyle="1" w:styleId="SectHead3">
    <w:name w:val="SectHead3"/>
    <w:basedOn w:val="Text"/>
    <w:next w:val="SectText3"/>
    <w:rsid w:val="00661FB8"/>
    <w:pPr>
      <w:keepNext/>
      <w:spacing w:before="240"/>
      <w:ind w:left="567" w:hanging="567"/>
      <w:outlineLvl w:val="2"/>
    </w:pPr>
    <w:rPr>
      <w:sz w:val="24"/>
      <w:szCs w:val="24"/>
    </w:rPr>
  </w:style>
  <w:style w:type="paragraph" w:customStyle="1" w:styleId="SectHead4">
    <w:name w:val="SectHead4"/>
    <w:basedOn w:val="Text"/>
    <w:next w:val="SectText4"/>
    <w:rsid w:val="00661FB8"/>
    <w:pPr>
      <w:keepNext/>
      <w:spacing w:before="240"/>
      <w:ind w:left="1418" w:hanging="851"/>
      <w:outlineLvl w:val="3"/>
    </w:pPr>
    <w:rPr>
      <w:i/>
      <w:iCs/>
      <w:sz w:val="24"/>
      <w:szCs w:val="24"/>
    </w:rPr>
  </w:style>
  <w:style w:type="paragraph" w:styleId="BodyText2">
    <w:name w:val="Body Text 2"/>
    <w:basedOn w:val="Normal"/>
    <w:rsid w:val="00661FB8"/>
    <w:pPr>
      <w:spacing w:after="120" w:line="480" w:lineRule="auto"/>
    </w:pPr>
  </w:style>
  <w:style w:type="paragraph" w:customStyle="1" w:styleId="SectQuote4">
    <w:name w:val="SectQuote4"/>
    <w:basedOn w:val="SectText4"/>
    <w:next w:val="SectText4"/>
    <w:rsid w:val="00661FB8"/>
    <w:pPr>
      <w:ind w:left="1418"/>
    </w:pPr>
  </w:style>
  <w:style w:type="paragraph" w:customStyle="1" w:styleId="SectObject4">
    <w:name w:val="SectObject4"/>
    <w:basedOn w:val="SectText4"/>
    <w:next w:val="SectText4"/>
    <w:rsid w:val="00661FB8"/>
    <w:pPr>
      <w:spacing w:after="360"/>
    </w:pPr>
  </w:style>
  <w:style w:type="paragraph" w:customStyle="1" w:styleId="SectTable4">
    <w:name w:val="SectTable4"/>
    <w:basedOn w:val="SectText4"/>
    <w:rsid w:val="00661FB8"/>
    <w:pPr>
      <w:ind w:left="0"/>
    </w:pPr>
  </w:style>
  <w:style w:type="paragraph" w:customStyle="1" w:styleId="SectCaption4">
    <w:name w:val="SectCaption4"/>
    <w:basedOn w:val="SectText4"/>
    <w:next w:val="SectTable4"/>
    <w:rsid w:val="00661FB8"/>
    <w:pPr>
      <w:keepNext/>
      <w:spacing w:before="240" w:after="240"/>
      <w:jc w:val="center"/>
    </w:pPr>
    <w:rPr>
      <w:b/>
      <w:bCs/>
    </w:rPr>
  </w:style>
  <w:style w:type="paragraph" w:customStyle="1" w:styleId="MetaAuthor">
    <w:name w:val="MetaAuthor"/>
    <w:basedOn w:val="Text"/>
    <w:next w:val="MetaPublishDate"/>
    <w:rsid w:val="00661FB8"/>
    <w:pPr>
      <w:keepNext/>
      <w:jc w:val="center"/>
    </w:pPr>
    <w:rPr>
      <w:b/>
      <w:bCs/>
    </w:rPr>
  </w:style>
  <w:style w:type="paragraph" w:customStyle="1" w:styleId="MetaPublishDate">
    <w:name w:val="MetaPublishDate"/>
    <w:basedOn w:val="MetaAuthor"/>
    <w:next w:val="BodyText"/>
    <w:rsid w:val="00661FB8"/>
    <w:pPr>
      <w:spacing w:after="240"/>
    </w:pPr>
  </w:style>
  <w:style w:type="paragraph" w:customStyle="1" w:styleId="MetaTitle">
    <w:name w:val="MetaTitle"/>
    <w:basedOn w:val="Text"/>
    <w:next w:val="MetaAuthor"/>
    <w:rsid w:val="00661FB8"/>
    <w:pPr>
      <w:keepNext/>
      <w:spacing w:before="240" w:after="240"/>
      <w:jc w:val="center"/>
    </w:pPr>
    <w:rPr>
      <w:b/>
      <w:bCs/>
      <w:sz w:val="28"/>
      <w:szCs w:val="28"/>
    </w:rPr>
  </w:style>
  <w:style w:type="paragraph" w:customStyle="1" w:styleId="MetaMeetingHead">
    <w:name w:val="MetaMeetingHead"/>
    <w:basedOn w:val="Text"/>
    <w:next w:val="MetaTitle"/>
    <w:rsid w:val="00661FB8"/>
    <w:pPr>
      <w:keepNext/>
      <w:spacing w:after="240"/>
      <w:jc w:val="center"/>
    </w:pPr>
    <w:rPr>
      <w:b/>
      <w:bCs/>
      <w:sz w:val="28"/>
      <w:szCs w:val="28"/>
    </w:rPr>
  </w:style>
  <w:style w:type="paragraph" w:customStyle="1" w:styleId="MetaModDate">
    <w:name w:val="MetaModDate"/>
    <w:basedOn w:val="Text"/>
    <w:next w:val="Normal"/>
    <w:rsid w:val="00661FB8"/>
    <w:pPr>
      <w:keepNext/>
    </w:pPr>
    <w:rPr>
      <w:i/>
      <w:iCs/>
    </w:rPr>
  </w:style>
  <w:style w:type="paragraph" w:customStyle="1" w:styleId="MetaAuthorRole">
    <w:name w:val="MetaAuthorRole"/>
    <w:basedOn w:val="MetaAuthor"/>
    <w:next w:val="MetaPublishDate"/>
    <w:rsid w:val="00661FB8"/>
  </w:style>
  <w:style w:type="paragraph" w:customStyle="1" w:styleId="MetaCreator">
    <w:name w:val="MetaCreator"/>
    <w:basedOn w:val="Text"/>
    <w:next w:val="MetaModDate"/>
    <w:rsid w:val="00661FB8"/>
    <w:pPr>
      <w:keepNext/>
      <w:spacing w:before="480"/>
    </w:pPr>
    <w:rPr>
      <w:i/>
      <w:iCs/>
    </w:rPr>
  </w:style>
  <w:style w:type="paragraph" w:customStyle="1" w:styleId="MetaUnivHead">
    <w:name w:val="MetaUnivHead"/>
    <w:basedOn w:val="Text"/>
    <w:next w:val="MetaMeetingHead"/>
    <w:rsid w:val="00661FB8"/>
    <w:pPr>
      <w:keepNext/>
      <w:spacing w:after="240"/>
    </w:pPr>
    <w:rPr>
      <w:b/>
      <w:bCs/>
      <w:caps/>
      <w:sz w:val="24"/>
      <w:szCs w:val="24"/>
    </w:rPr>
  </w:style>
  <w:style w:type="paragraph" w:customStyle="1" w:styleId="MetaStatus">
    <w:name w:val="MetaStatus"/>
    <w:basedOn w:val="Text"/>
    <w:next w:val="MetaUnivHead"/>
    <w:rsid w:val="00661FB8"/>
    <w:pPr>
      <w:keepNext/>
      <w:spacing w:after="240"/>
      <w:jc w:val="right"/>
    </w:pPr>
  </w:style>
  <w:style w:type="paragraph" w:customStyle="1" w:styleId="MetaDocIdentifier">
    <w:name w:val="MetaDocIdentifier"/>
    <w:basedOn w:val="MetaStatus"/>
    <w:next w:val="MetaUnivHead"/>
    <w:rsid w:val="00661FB8"/>
  </w:style>
  <w:style w:type="paragraph" w:styleId="TOC3">
    <w:name w:val="toc 3"/>
    <w:basedOn w:val="Normal"/>
    <w:next w:val="Normal"/>
    <w:autoRedefine/>
    <w:rsid w:val="00661FB8"/>
    <w:pPr>
      <w:ind w:left="400"/>
    </w:pPr>
  </w:style>
  <w:style w:type="paragraph" w:styleId="BodyText3">
    <w:name w:val="Body Text 3"/>
    <w:basedOn w:val="Normal"/>
    <w:rsid w:val="00661FB8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rsid w:val="00661FB8"/>
    <w:pPr>
      <w:spacing w:after="120"/>
      <w:ind w:left="283"/>
    </w:pPr>
  </w:style>
  <w:style w:type="paragraph" w:styleId="BodyTextFirstIndent2">
    <w:name w:val="Body Text First Indent 2"/>
    <w:basedOn w:val="BodyText2"/>
    <w:rsid w:val="00661FB8"/>
    <w:pPr>
      <w:spacing w:line="240" w:lineRule="auto"/>
      <w:ind w:left="283" w:firstLine="210"/>
    </w:pPr>
  </w:style>
  <w:style w:type="paragraph" w:styleId="BodyTextIndent2">
    <w:name w:val="Body Text Indent 2"/>
    <w:basedOn w:val="Normal"/>
    <w:rsid w:val="00661FB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661FB8"/>
    <w:pPr>
      <w:spacing w:after="120"/>
      <w:ind w:left="283"/>
    </w:pPr>
    <w:rPr>
      <w:sz w:val="16"/>
      <w:szCs w:val="16"/>
    </w:rPr>
  </w:style>
  <w:style w:type="paragraph" w:styleId="Index1">
    <w:name w:val="index 1"/>
    <w:basedOn w:val="Normal"/>
    <w:next w:val="Normal"/>
    <w:autoRedefine/>
    <w:rsid w:val="00661FB8"/>
    <w:pPr>
      <w:ind w:left="200" w:hanging="200"/>
    </w:pPr>
  </w:style>
  <w:style w:type="paragraph" w:styleId="Index2">
    <w:name w:val="index 2"/>
    <w:basedOn w:val="Normal"/>
    <w:next w:val="Normal"/>
    <w:autoRedefine/>
    <w:rsid w:val="00661FB8"/>
    <w:pPr>
      <w:ind w:left="400" w:hanging="200"/>
    </w:pPr>
  </w:style>
  <w:style w:type="paragraph" w:styleId="Index3">
    <w:name w:val="index 3"/>
    <w:basedOn w:val="Normal"/>
    <w:next w:val="Normal"/>
    <w:autoRedefine/>
    <w:rsid w:val="00661FB8"/>
    <w:pPr>
      <w:ind w:left="600" w:hanging="200"/>
    </w:pPr>
  </w:style>
  <w:style w:type="paragraph" w:styleId="Index4">
    <w:name w:val="index 4"/>
    <w:basedOn w:val="Normal"/>
    <w:next w:val="Normal"/>
    <w:autoRedefine/>
    <w:rsid w:val="00661FB8"/>
    <w:pPr>
      <w:ind w:left="800" w:hanging="200"/>
    </w:pPr>
  </w:style>
  <w:style w:type="paragraph" w:styleId="List2">
    <w:name w:val="List 2"/>
    <w:basedOn w:val="Normal"/>
    <w:rsid w:val="00661FB8"/>
    <w:pPr>
      <w:ind w:left="566" w:hanging="283"/>
    </w:pPr>
  </w:style>
  <w:style w:type="paragraph" w:styleId="List3">
    <w:name w:val="List 3"/>
    <w:basedOn w:val="Normal"/>
    <w:rsid w:val="00661FB8"/>
    <w:pPr>
      <w:ind w:left="849" w:hanging="283"/>
    </w:pPr>
  </w:style>
  <w:style w:type="paragraph" w:styleId="List4">
    <w:name w:val="List 4"/>
    <w:basedOn w:val="Normal"/>
    <w:rsid w:val="00661FB8"/>
    <w:pPr>
      <w:ind w:left="1132" w:hanging="283"/>
    </w:pPr>
  </w:style>
  <w:style w:type="paragraph" w:styleId="ListBullet2">
    <w:name w:val="List Bullet 2"/>
    <w:basedOn w:val="Normal"/>
    <w:autoRedefine/>
    <w:rsid w:val="00661FB8"/>
    <w:pPr>
      <w:numPr>
        <w:numId w:val="2"/>
      </w:numPr>
    </w:pPr>
  </w:style>
  <w:style w:type="paragraph" w:styleId="ListBullet3">
    <w:name w:val="List Bullet 3"/>
    <w:basedOn w:val="Normal"/>
    <w:autoRedefine/>
    <w:rsid w:val="00661FB8"/>
    <w:pPr>
      <w:numPr>
        <w:numId w:val="3"/>
      </w:numPr>
    </w:pPr>
  </w:style>
  <w:style w:type="paragraph" w:styleId="ListBullet4">
    <w:name w:val="List Bullet 4"/>
    <w:basedOn w:val="Normal"/>
    <w:autoRedefine/>
    <w:rsid w:val="00661FB8"/>
    <w:pPr>
      <w:numPr>
        <w:numId w:val="4"/>
      </w:numPr>
    </w:pPr>
  </w:style>
  <w:style w:type="paragraph" w:styleId="ListContinue2">
    <w:name w:val="List Continue 2"/>
    <w:basedOn w:val="Normal"/>
    <w:rsid w:val="00661FB8"/>
    <w:pPr>
      <w:spacing w:after="120"/>
      <w:ind w:left="566"/>
    </w:pPr>
  </w:style>
  <w:style w:type="paragraph" w:styleId="ListContinue3">
    <w:name w:val="List Continue 3"/>
    <w:basedOn w:val="Normal"/>
    <w:rsid w:val="00661FB8"/>
    <w:pPr>
      <w:spacing w:after="120"/>
      <w:ind w:left="849"/>
    </w:pPr>
  </w:style>
  <w:style w:type="paragraph" w:styleId="ListContinue4">
    <w:name w:val="List Continue 4"/>
    <w:basedOn w:val="Normal"/>
    <w:rsid w:val="00661FB8"/>
    <w:pPr>
      <w:spacing w:after="120"/>
      <w:ind w:left="1132"/>
    </w:pPr>
  </w:style>
  <w:style w:type="paragraph" w:styleId="ListNumber2">
    <w:name w:val="List Number 2"/>
    <w:basedOn w:val="Normal"/>
    <w:rsid w:val="00661FB8"/>
    <w:pPr>
      <w:numPr>
        <w:numId w:val="5"/>
      </w:numPr>
    </w:pPr>
  </w:style>
  <w:style w:type="paragraph" w:styleId="ListNumber3">
    <w:name w:val="List Number 3"/>
    <w:basedOn w:val="Normal"/>
    <w:rsid w:val="00661FB8"/>
    <w:pPr>
      <w:numPr>
        <w:numId w:val="6"/>
      </w:numPr>
    </w:pPr>
  </w:style>
  <w:style w:type="paragraph" w:styleId="ListNumber4">
    <w:name w:val="List Number 4"/>
    <w:basedOn w:val="Normal"/>
    <w:rsid w:val="00661FB8"/>
    <w:pPr>
      <w:numPr>
        <w:numId w:val="7"/>
      </w:numPr>
    </w:pPr>
  </w:style>
  <w:style w:type="paragraph" w:styleId="TOC4">
    <w:name w:val="toc 4"/>
    <w:basedOn w:val="Normal"/>
    <w:next w:val="Normal"/>
    <w:autoRedefine/>
    <w:rsid w:val="00661FB8"/>
    <w:pPr>
      <w:ind w:left="600"/>
    </w:pPr>
  </w:style>
  <w:style w:type="paragraph" w:styleId="Index5">
    <w:name w:val="index 5"/>
    <w:basedOn w:val="Normal"/>
    <w:next w:val="Normal"/>
    <w:autoRedefine/>
    <w:rsid w:val="00661FB8"/>
    <w:pPr>
      <w:ind w:left="1000" w:hanging="200"/>
    </w:pPr>
  </w:style>
  <w:style w:type="paragraph" w:styleId="List5">
    <w:name w:val="List 5"/>
    <w:basedOn w:val="Normal"/>
    <w:rsid w:val="00661FB8"/>
    <w:pPr>
      <w:ind w:left="1415" w:hanging="283"/>
    </w:pPr>
  </w:style>
  <w:style w:type="paragraph" w:styleId="ListBullet5">
    <w:name w:val="List Bullet 5"/>
    <w:basedOn w:val="Normal"/>
    <w:autoRedefine/>
    <w:rsid w:val="00661FB8"/>
    <w:pPr>
      <w:tabs>
        <w:tab w:val="num" w:pos="1492"/>
      </w:tabs>
      <w:ind w:left="1492" w:hanging="360"/>
    </w:pPr>
  </w:style>
  <w:style w:type="paragraph" w:styleId="ListContinue5">
    <w:name w:val="List Continue 5"/>
    <w:basedOn w:val="Normal"/>
    <w:rsid w:val="00661FB8"/>
    <w:pPr>
      <w:spacing w:after="120"/>
      <w:ind w:left="1415"/>
    </w:pPr>
  </w:style>
  <w:style w:type="paragraph" w:styleId="ListNumber5">
    <w:name w:val="List Number 5"/>
    <w:basedOn w:val="Normal"/>
    <w:rsid w:val="00661FB8"/>
    <w:pPr>
      <w:numPr>
        <w:numId w:val="9"/>
      </w:numPr>
    </w:pPr>
  </w:style>
  <w:style w:type="paragraph" w:styleId="TOC5">
    <w:name w:val="toc 5"/>
    <w:basedOn w:val="Normal"/>
    <w:next w:val="Normal"/>
    <w:autoRedefine/>
    <w:rsid w:val="00661FB8"/>
    <w:pPr>
      <w:ind w:left="800"/>
    </w:pPr>
  </w:style>
  <w:style w:type="paragraph" w:styleId="BlockText">
    <w:name w:val="Block Text"/>
    <w:basedOn w:val="Normal"/>
    <w:rsid w:val="00661FB8"/>
    <w:pPr>
      <w:spacing w:after="120"/>
      <w:ind w:left="1440" w:right="1440"/>
    </w:pPr>
  </w:style>
  <w:style w:type="paragraph" w:styleId="BodyTextFirstIndent">
    <w:name w:val="Body Text First Indent"/>
    <w:basedOn w:val="BodyText0"/>
    <w:rsid w:val="00661FB8"/>
    <w:pPr>
      <w:ind w:firstLine="210"/>
    </w:pPr>
  </w:style>
  <w:style w:type="paragraph" w:styleId="Caption">
    <w:name w:val="caption"/>
    <w:basedOn w:val="Normal"/>
    <w:next w:val="Normal"/>
    <w:qFormat/>
    <w:rsid w:val="00661FB8"/>
    <w:pPr>
      <w:spacing w:before="120" w:after="120"/>
    </w:pPr>
    <w:rPr>
      <w:b/>
      <w:bCs/>
    </w:rPr>
  </w:style>
  <w:style w:type="paragraph" w:styleId="Closing">
    <w:name w:val="Closing"/>
    <w:basedOn w:val="Normal"/>
    <w:rsid w:val="00661FB8"/>
    <w:pPr>
      <w:ind w:left="4252"/>
    </w:pPr>
  </w:style>
  <w:style w:type="paragraph" w:styleId="CommentText">
    <w:name w:val="annotation text"/>
    <w:basedOn w:val="Normal"/>
    <w:rsid w:val="00661FB8"/>
  </w:style>
  <w:style w:type="paragraph" w:styleId="Date">
    <w:name w:val="Date"/>
    <w:basedOn w:val="Normal"/>
    <w:next w:val="Normal"/>
    <w:rsid w:val="00661FB8"/>
  </w:style>
  <w:style w:type="paragraph" w:styleId="E-mailSignature">
    <w:name w:val="E-mail Signature"/>
    <w:basedOn w:val="Normal"/>
    <w:rsid w:val="00661FB8"/>
  </w:style>
  <w:style w:type="paragraph" w:styleId="EndnoteText">
    <w:name w:val="endnote text"/>
    <w:basedOn w:val="Normal"/>
    <w:rsid w:val="00661FB8"/>
  </w:style>
  <w:style w:type="paragraph" w:styleId="EnvelopeAddress">
    <w:name w:val="envelope address"/>
    <w:basedOn w:val="Normal"/>
    <w:rsid w:val="00661FB8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661FB8"/>
    <w:rPr>
      <w:rFonts w:ascii="Arial" w:hAnsi="Arial" w:cs="Arial"/>
    </w:rPr>
  </w:style>
  <w:style w:type="paragraph" w:styleId="FootnoteText">
    <w:name w:val="footnote text"/>
    <w:basedOn w:val="Normal"/>
    <w:rsid w:val="00661FB8"/>
  </w:style>
  <w:style w:type="paragraph" w:styleId="HTMLAddress">
    <w:name w:val="HTML Address"/>
    <w:basedOn w:val="Normal"/>
    <w:rsid w:val="00661FB8"/>
    <w:rPr>
      <w:i/>
      <w:iCs/>
    </w:rPr>
  </w:style>
  <w:style w:type="paragraph" w:styleId="HTMLPreformatted">
    <w:name w:val="HTML Preformatted"/>
    <w:basedOn w:val="Normal"/>
    <w:rsid w:val="00661FB8"/>
    <w:rPr>
      <w:rFonts w:ascii="Courier New" w:hAnsi="Courier New" w:cs="Courier New"/>
    </w:rPr>
  </w:style>
  <w:style w:type="paragraph" w:styleId="Index6">
    <w:name w:val="index 6"/>
    <w:basedOn w:val="Normal"/>
    <w:next w:val="Normal"/>
    <w:autoRedefine/>
    <w:rsid w:val="00661FB8"/>
    <w:pPr>
      <w:ind w:left="1200" w:hanging="200"/>
    </w:pPr>
  </w:style>
  <w:style w:type="paragraph" w:styleId="Index7">
    <w:name w:val="index 7"/>
    <w:basedOn w:val="Normal"/>
    <w:next w:val="Normal"/>
    <w:autoRedefine/>
    <w:rsid w:val="00661FB8"/>
    <w:pPr>
      <w:ind w:left="1400" w:hanging="200"/>
    </w:pPr>
  </w:style>
  <w:style w:type="paragraph" w:styleId="Index8">
    <w:name w:val="index 8"/>
    <w:basedOn w:val="Normal"/>
    <w:next w:val="Normal"/>
    <w:autoRedefine/>
    <w:rsid w:val="00661FB8"/>
    <w:pPr>
      <w:ind w:left="1600" w:hanging="200"/>
    </w:pPr>
  </w:style>
  <w:style w:type="paragraph" w:styleId="Index9">
    <w:name w:val="index 9"/>
    <w:basedOn w:val="Normal"/>
    <w:next w:val="Normal"/>
    <w:autoRedefine/>
    <w:rsid w:val="00661FB8"/>
    <w:pPr>
      <w:ind w:left="1800" w:hanging="200"/>
    </w:pPr>
  </w:style>
  <w:style w:type="paragraph" w:styleId="IndexHeading">
    <w:name w:val="index heading"/>
    <w:basedOn w:val="Normal"/>
    <w:next w:val="Index1"/>
    <w:rsid w:val="00661FB8"/>
    <w:rPr>
      <w:rFonts w:ascii="Arial" w:hAnsi="Arial" w:cs="Arial"/>
      <w:b/>
      <w:bCs/>
    </w:rPr>
  </w:style>
  <w:style w:type="paragraph" w:styleId="List">
    <w:name w:val="List"/>
    <w:basedOn w:val="Normal"/>
    <w:rsid w:val="00661FB8"/>
    <w:pPr>
      <w:ind w:left="283" w:hanging="283"/>
    </w:pPr>
  </w:style>
  <w:style w:type="paragraph" w:styleId="ListBullet">
    <w:name w:val="List Bullet"/>
    <w:basedOn w:val="Normal"/>
    <w:autoRedefine/>
    <w:rsid w:val="00661FB8"/>
    <w:pPr>
      <w:tabs>
        <w:tab w:val="num" w:pos="360"/>
      </w:tabs>
      <w:ind w:left="360" w:hanging="360"/>
    </w:pPr>
  </w:style>
  <w:style w:type="paragraph" w:styleId="ListContinue">
    <w:name w:val="List Continue"/>
    <w:basedOn w:val="Normal"/>
    <w:rsid w:val="00661FB8"/>
    <w:pPr>
      <w:spacing w:after="120"/>
      <w:ind w:left="283"/>
    </w:pPr>
  </w:style>
  <w:style w:type="paragraph" w:styleId="ListNumber">
    <w:name w:val="List Number"/>
    <w:basedOn w:val="Normal"/>
    <w:rsid w:val="00661FB8"/>
    <w:pPr>
      <w:tabs>
        <w:tab w:val="num" w:pos="360"/>
      </w:tabs>
      <w:ind w:left="360" w:hanging="360"/>
    </w:pPr>
  </w:style>
  <w:style w:type="paragraph" w:styleId="MacroText">
    <w:name w:val="macro"/>
    <w:rsid w:val="00661FB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661FB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661FB8"/>
    <w:rPr>
      <w:sz w:val="24"/>
      <w:szCs w:val="24"/>
    </w:rPr>
  </w:style>
  <w:style w:type="paragraph" w:styleId="NormalIndent">
    <w:name w:val="Normal Indent"/>
    <w:basedOn w:val="Normal"/>
    <w:rsid w:val="00661FB8"/>
    <w:pPr>
      <w:ind w:left="720"/>
    </w:pPr>
  </w:style>
  <w:style w:type="paragraph" w:styleId="NoteHeading">
    <w:name w:val="Note Heading"/>
    <w:basedOn w:val="Normal"/>
    <w:next w:val="Normal"/>
    <w:rsid w:val="00661FB8"/>
  </w:style>
  <w:style w:type="paragraph" w:styleId="PlainText">
    <w:name w:val="Plain Text"/>
    <w:basedOn w:val="Normal"/>
    <w:rsid w:val="00661FB8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661FB8"/>
  </w:style>
  <w:style w:type="paragraph" w:styleId="Signature">
    <w:name w:val="Signature"/>
    <w:basedOn w:val="Normal"/>
    <w:rsid w:val="00661FB8"/>
    <w:pPr>
      <w:ind w:left="4252"/>
    </w:pPr>
  </w:style>
  <w:style w:type="paragraph" w:styleId="Subtitle">
    <w:name w:val="Subtitle"/>
    <w:basedOn w:val="Normal"/>
    <w:qFormat/>
    <w:rsid w:val="00661FB8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rsid w:val="00661FB8"/>
    <w:pPr>
      <w:ind w:left="200" w:hanging="200"/>
    </w:pPr>
  </w:style>
  <w:style w:type="paragraph" w:styleId="TableofFigures">
    <w:name w:val="table of figures"/>
    <w:basedOn w:val="Normal"/>
    <w:next w:val="Normal"/>
    <w:rsid w:val="00661FB8"/>
    <w:pPr>
      <w:ind w:left="400" w:hanging="400"/>
    </w:pPr>
  </w:style>
  <w:style w:type="paragraph" w:styleId="TOAHeading">
    <w:name w:val="toa heading"/>
    <w:basedOn w:val="Normal"/>
    <w:next w:val="Normal"/>
    <w:rsid w:val="00661FB8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6">
    <w:name w:val="toc 6"/>
    <w:basedOn w:val="Normal"/>
    <w:next w:val="Normal"/>
    <w:autoRedefine/>
    <w:rsid w:val="00661FB8"/>
    <w:pPr>
      <w:ind w:left="1000"/>
    </w:pPr>
  </w:style>
  <w:style w:type="paragraph" w:styleId="TOC7">
    <w:name w:val="toc 7"/>
    <w:basedOn w:val="Normal"/>
    <w:next w:val="Normal"/>
    <w:autoRedefine/>
    <w:rsid w:val="00661FB8"/>
    <w:pPr>
      <w:ind w:left="1200"/>
    </w:pPr>
  </w:style>
  <w:style w:type="paragraph" w:styleId="TOC8">
    <w:name w:val="toc 8"/>
    <w:basedOn w:val="Normal"/>
    <w:next w:val="Normal"/>
    <w:autoRedefine/>
    <w:rsid w:val="00661FB8"/>
    <w:pPr>
      <w:ind w:left="1400"/>
    </w:pPr>
  </w:style>
  <w:style w:type="paragraph" w:styleId="TOC9">
    <w:name w:val="toc 9"/>
    <w:basedOn w:val="Normal"/>
    <w:next w:val="Normal"/>
    <w:autoRedefine/>
    <w:rsid w:val="00661FB8"/>
    <w:pPr>
      <w:ind w:left="1600"/>
    </w:pPr>
  </w:style>
  <w:style w:type="character" w:styleId="Hyperlink">
    <w:name w:val="Hyperlink"/>
    <w:basedOn w:val="DefaultParagraphFont"/>
    <w:uiPriority w:val="99"/>
    <w:rsid w:val="00AA0607"/>
    <w:rPr>
      <w:color w:val="0000FF"/>
      <w:u w:val="single"/>
    </w:rPr>
  </w:style>
  <w:style w:type="character" w:styleId="FollowedHyperlink">
    <w:name w:val="FollowedHyperlink"/>
    <w:basedOn w:val="DefaultParagraphFont"/>
    <w:rsid w:val="00085952"/>
    <w:rPr>
      <w:color w:val="606420"/>
      <w:u w:val="single"/>
    </w:rPr>
  </w:style>
  <w:style w:type="paragraph" w:styleId="BalloonText">
    <w:name w:val="Balloon Text"/>
    <w:basedOn w:val="Normal"/>
    <w:link w:val="BalloonTextChar"/>
    <w:rsid w:val="00102D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2D0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F32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1FB8"/>
    <w:rPr>
      <w:lang w:eastAsia="en-US"/>
    </w:rPr>
  </w:style>
  <w:style w:type="paragraph" w:styleId="Heading1">
    <w:name w:val="heading 1"/>
    <w:basedOn w:val="Normal"/>
    <w:next w:val="Normal"/>
    <w:qFormat/>
    <w:rsid w:val="00661FB8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rsid w:val="00661FB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rsid w:val="00661FB8"/>
    <w:pPr>
      <w:keepNext/>
      <w:spacing w:before="240" w:after="60"/>
      <w:outlineLvl w:val="2"/>
    </w:pPr>
    <w:rPr>
      <w:rFonts w:ascii="Arial" w:hAnsi="Arial" w:cs="Arial"/>
      <w:sz w:val="24"/>
      <w:szCs w:val="24"/>
    </w:rPr>
  </w:style>
  <w:style w:type="paragraph" w:styleId="Heading4">
    <w:name w:val="heading 4"/>
    <w:basedOn w:val="Normal"/>
    <w:next w:val="Normal"/>
    <w:qFormat/>
    <w:rsid w:val="00661FB8"/>
    <w:pPr>
      <w:keepNext/>
      <w:spacing w:before="240" w:after="60"/>
      <w:outlineLvl w:val="3"/>
    </w:pPr>
    <w:rPr>
      <w:rFonts w:ascii="Arial" w:hAnsi="Arial" w:cs="Arial"/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661FB8"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661FB8"/>
    <w:p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661FB8"/>
    <w:p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rsid w:val="00661FB8"/>
    <w:p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rsid w:val="00661FB8"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Normal">
    <w:name w:val="RNormal"/>
    <w:rsid w:val="00661FB8"/>
    <w:pPr>
      <w:jc w:val="both"/>
    </w:pPr>
    <w:rPr>
      <w:sz w:val="22"/>
      <w:szCs w:val="22"/>
      <w:lang w:eastAsia="en-US"/>
    </w:rPr>
  </w:style>
  <w:style w:type="paragraph" w:customStyle="1" w:styleId="Text">
    <w:name w:val="Text"/>
    <w:basedOn w:val="RNormal"/>
    <w:rsid w:val="00661FB8"/>
    <w:pPr>
      <w:spacing w:after="120"/>
    </w:pPr>
  </w:style>
  <w:style w:type="paragraph" w:customStyle="1" w:styleId="SectCaption1">
    <w:name w:val="SectCaption1"/>
    <w:basedOn w:val="SectText1"/>
    <w:next w:val="SectTable1"/>
    <w:rsid w:val="00661FB8"/>
    <w:pPr>
      <w:keepNext/>
      <w:spacing w:before="240" w:after="240"/>
      <w:jc w:val="center"/>
    </w:pPr>
    <w:rPr>
      <w:b/>
      <w:bCs/>
    </w:rPr>
  </w:style>
  <w:style w:type="paragraph" w:customStyle="1" w:styleId="SectText1">
    <w:name w:val="SectText1"/>
    <w:basedOn w:val="Text"/>
    <w:rsid w:val="00661FB8"/>
    <w:pPr>
      <w:ind w:left="567"/>
    </w:pPr>
  </w:style>
  <w:style w:type="paragraph" w:customStyle="1" w:styleId="SectTable1">
    <w:name w:val="SectTable1"/>
    <w:basedOn w:val="SectText1"/>
    <w:rsid w:val="00661FB8"/>
    <w:pPr>
      <w:ind w:left="0"/>
    </w:pPr>
  </w:style>
  <w:style w:type="paragraph" w:customStyle="1" w:styleId="SectHead1">
    <w:name w:val="SectHead1"/>
    <w:basedOn w:val="Text"/>
    <w:next w:val="SectText1"/>
    <w:rsid w:val="00661FB8"/>
    <w:pPr>
      <w:keepNext/>
      <w:spacing w:before="360"/>
      <w:ind w:left="567" w:hanging="567"/>
      <w:outlineLvl w:val="0"/>
    </w:pPr>
    <w:rPr>
      <w:b/>
      <w:bCs/>
      <w:sz w:val="24"/>
      <w:szCs w:val="24"/>
    </w:rPr>
  </w:style>
  <w:style w:type="paragraph" w:customStyle="1" w:styleId="SectHead2">
    <w:name w:val="SectHead2"/>
    <w:basedOn w:val="Text"/>
    <w:next w:val="SectText2"/>
    <w:rsid w:val="00661FB8"/>
    <w:pPr>
      <w:keepNext/>
      <w:spacing w:before="240"/>
      <w:ind w:left="567" w:hanging="567"/>
      <w:outlineLvl w:val="1"/>
    </w:pPr>
    <w:rPr>
      <w:i/>
      <w:iCs/>
      <w:sz w:val="24"/>
      <w:szCs w:val="24"/>
    </w:rPr>
  </w:style>
  <w:style w:type="paragraph" w:customStyle="1" w:styleId="SectText2">
    <w:name w:val="SectText2"/>
    <w:basedOn w:val="Text"/>
    <w:rsid w:val="00661FB8"/>
    <w:pPr>
      <w:ind w:left="567"/>
    </w:pPr>
  </w:style>
  <w:style w:type="paragraph" w:customStyle="1" w:styleId="Hr">
    <w:name w:val="Hr"/>
    <w:basedOn w:val="RNormal"/>
    <w:next w:val="RNormal"/>
    <w:rsid w:val="00661FB8"/>
    <w:pPr>
      <w:numPr>
        <w:numId w:val="10"/>
      </w:numPr>
      <w:spacing w:line="240" w:lineRule="atLeast"/>
    </w:pPr>
  </w:style>
  <w:style w:type="character" w:customStyle="1" w:styleId="Anchor">
    <w:name w:val="Anchor"/>
    <w:basedOn w:val="DefaultParagraphFont"/>
    <w:rsid w:val="00661FB8"/>
    <w:rPr>
      <w:color w:val="0000FF"/>
    </w:rPr>
  </w:style>
  <w:style w:type="paragraph" w:customStyle="1" w:styleId="BullList1">
    <w:name w:val="BullList1"/>
    <w:basedOn w:val="SectText1"/>
    <w:rsid w:val="00661FB8"/>
    <w:pPr>
      <w:numPr>
        <w:numId w:val="23"/>
      </w:numPr>
      <w:tabs>
        <w:tab w:val="left" w:pos="851"/>
      </w:tabs>
      <w:ind w:left="1163" w:hanging="312"/>
    </w:pPr>
  </w:style>
  <w:style w:type="paragraph" w:customStyle="1" w:styleId="BullList2">
    <w:name w:val="BullList2"/>
    <w:basedOn w:val="SectText2"/>
    <w:rsid w:val="00661FB8"/>
    <w:pPr>
      <w:numPr>
        <w:numId w:val="24"/>
      </w:numPr>
      <w:tabs>
        <w:tab w:val="left" w:pos="851"/>
      </w:tabs>
      <w:ind w:left="1163" w:hanging="312"/>
    </w:pPr>
  </w:style>
  <w:style w:type="paragraph" w:customStyle="1" w:styleId="NumList1">
    <w:name w:val="NumList1"/>
    <w:basedOn w:val="SectText1"/>
    <w:rsid w:val="00661FB8"/>
    <w:pPr>
      <w:numPr>
        <w:numId w:val="1"/>
      </w:numPr>
      <w:tabs>
        <w:tab w:val="clear" w:pos="1492"/>
        <w:tab w:val="num" w:pos="360"/>
        <w:tab w:val="left" w:pos="924"/>
      </w:tabs>
      <w:ind w:left="1163" w:hanging="312"/>
    </w:pPr>
  </w:style>
  <w:style w:type="paragraph" w:customStyle="1" w:styleId="NumList2">
    <w:name w:val="NumList2"/>
    <w:basedOn w:val="SectText2"/>
    <w:rsid w:val="00661FB8"/>
    <w:pPr>
      <w:numPr>
        <w:numId w:val="13"/>
      </w:numPr>
      <w:ind w:left="1163" w:hanging="312"/>
    </w:pPr>
  </w:style>
  <w:style w:type="character" w:customStyle="1" w:styleId="MeetingDate">
    <w:name w:val="MeetingDate"/>
    <w:basedOn w:val="DefaultParagraphFont"/>
    <w:rsid w:val="00661FB8"/>
  </w:style>
  <w:style w:type="character" w:customStyle="1" w:styleId="MeetingLocation">
    <w:name w:val="MeetingLocation"/>
    <w:basedOn w:val="DefaultParagraphFont"/>
    <w:rsid w:val="00661FB8"/>
  </w:style>
  <w:style w:type="character" w:customStyle="1" w:styleId="MeetingTime">
    <w:name w:val="MeetingTime"/>
    <w:basedOn w:val="DefaultParagraphFont"/>
    <w:rsid w:val="00661FB8"/>
  </w:style>
  <w:style w:type="character" w:customStyle="1" w:styleId="Telephone">
    <w:name w:val="Telephone"/>
    <w:basedOn w:val="DefaultParagraphFont"/>
    <w:rsid w:val="00661FB8"/>
  </w:style>
  <w:style w:type="character" w:customStyle="1" w:styleId="UniversityName">
    <w:name w:val="UniversityName"/>
    <w:basedOn w:val="DefaultParagraphFont"/>
    <w:rsid w:val="00661FB8"/>
  </w:style>
  <w:style w:type="character" w:customStyle="1" w:styleId="URL">
    <w:name w:val="URL"/>
    <w:basedOn w:val="DefaultParagraphFont"/>
    <w:rsid w:val="00661FB8"/>
    <w:rPr>
      <w:rFonts w:ascii="Courier New" w:hAnsi="Courier New" w:cs="Courier New"/>
      <w:sz w:val="18"/>
      <w:szCs w:val="18"/>
      <w:u w:val="single"/>
    </w:rPr>
  </w:style>
  <w:style w:type="paragraph" w:customStyle="1" w:styleId="BodyHead">
    <w:name w:val="BodyHead"/>
    <w:basedOn w:val="Text"/>
    <w:next w:val="SectHead1"/>
    <w:rsid w:val="00661FB8"/>
    <w:pPr>
      <w:keepNext/>
      <w:spacing w:after="240"/>
      <w:jc w:val="center"/>
    </w:pPr>
    <w:rPr>
      <w:b/>
      <w:bCs/>
      <w:sz w:val="28"/>
      <w:szCs w:val="28"/>
    </w:rPr>
  </w:style>
  <w:style w:type="paragraph" w:customStyle="1" w:styleId="CommitteeHead">
    <w:name w:val="CommitteeHead"/>
    <w:basedOn w:val="Text"/>
    <w:next w:val="BodyHead"/>
    <w:rsid w:val="00661FB8"/>
    <w:pPr>
      <w:keepNext/>
      <w:spacing w:after="240"/>
      <w:jc w:val="center"/>
    </w:pPr>
    <w:rPr>
      <w:b/>
      <w:bCs/>
      <w:sz w:val="28"/>
      <w:szCs w:val="28"/>
    </w:rPr>
  </w:style>
  <w:style w:type="paragraph" w:customStyle="1" w:styleId="UnivHead">
    <w:name w:val="UnivHead"/>
    <w:basedOn w:val="Text"/>
    <w:next w:val="CommitteeHead"/>
    <w:rsid w:val="00661FB8"/>
    <w:pPr>
      <w:spacing w:after="240"/>
      <w:jc w:val="center"/>
    </w:pPr>
    <w:rPr>
      <w:b/>
      <w:bCs/>
      <w:caps/>
      <w:sz w:val="24"/>
      <w:szCs w:val="24"/>
    </w:rPr>
  </w:style>
  <w:style w:type="paragraph" w:customStyle="1" w:styleId="Refer">
    <w:name w:val="Refer"/>
    <w:basedOn w:val="Text"/>
    <w:next w:val="UnivHead"/>
    <w:rsid w:val="00661FB8"/>
    <w:pPr>
      <w:jc w:val="right"/>
    </w:pPr>
  </w:style>
  <w:style w:type="paragraph" w:styleId="DocumentMap">
    <w:name w:val="Document Map"/>
    <w:basedOn w:val="Normal"/>
    <w:rsid w:val="00661FB8"/>
    <w:pPr>
      <w:shd w:val="clear" w:color="auto" w:fill="000080"/>
    </w:pPr>
    <w:rPr>
      <w:rFonts w:ascii="Tahoma" w:hAnsi="Tahoma" w:cs="Tahoma"/>
    </w:rPr>
  </w:style>
  <w:style w:type="character" w:customStyle="1" w:styleId="CommitteeName">
    <w:name w:val="CommitteeName"/>
    <w:basedOn w:val="DefaultParagraphFont"/>
    <w:rsid w:val="00661FB8"/>
  </w:style>
  <w:style w:type="character" w:customStyle="1" w:styleId="Department">
    <w:name w:val="Department"/>
    <w:basedOn w:val="DefaultParagraphFont"/>
    <w:rsid w:val="00661FB8"/>
  </w:style>
  <w:style w:type="character" w:customStyle="1" w:styleId="Email">
    <w:name w:val="Email"/>
    <w:basedOn w:val="DefaultParagraphFont"/>
    <w:rsid w:val="00661FB8"/>
  </w:style>
  <w:style w:type="character" w:customStyle="1" w:styleId="Emph">
    <w:name w:val="Emph"/>
    <w:basedOn w:val="DefaultParagraphFont"/>
    <w:rsid w:val="00661FB8"/>
    <w:rPr>
      <w:b/>
      <w:bCs/>
    </w:rPr>
  </w:style>
  <w:style w:type="paragraph" w:customStyle="1" w:styleId="EndVersion">
    <w:name w:val="EndVersion"/>
    <w:basedOn w:val="Text"/>
    <w:next w:val="RNormal"/>
    <w:rsid w:val="00661FB8"/>
    <w:rPr>
      <w:i/>
      <w:iCs/>
    </w:rPr>
  </w:style>
  <w:style w:type="paragraph" w:customStyle="1" w:styleId="EndDate">
    <w:name w:val="EndDate"/>
    <w:basedOn w:val="Text"/>
    <w:next w:val="EndVersion"/>
    <w:rsid w:val="00661FB8"/>
    <w:pPr>
      <w:keepNext/>
    </w:pPr>
    <w:rPr>
      <w:i/>
      <w:iCs/>
    </w:rPr>
  </w:style>
  <w:style w:type="paragraph" w:customStyle="1" w:styleId="EndAuth">
    <w:name w:val="EndAuth"/>
    <w:basedOn w:val="Text"/>
    <w:next w:val="EndDate"/>
    <w:rsid w:val="00661FB8"/>
    <w:pPr>
      <w:keepNext/>
      <w:spacing w:before="480"/>
    </w:pPr>
    <w:rPr>
      <w:i/>
      <w:iCs/>
    </w:rPr>
  </w:style>
  <w:style w:type="paragraph" w:styleId="Footer">
    <w:name w:val="footer"/>
    <w:basedOn w:val="Text"/>
    <w:rsid w:val="00661FB8"/>
    <w:pPr>
      <w:tabs>
        <w:tab w:val="center" w:pos="4153"/>
        <w:tab w:val="right" w:pos="8306"/>
      </w:tabs>
      <w:spacing w:after="0"/>
    </w:pPr>
    <w:rPr>
      <w:sz w:val="16"/>
      <w:szCs w:val="16"/>
    </w:rPr>
  </w:style>
  <w:style w:type="paragraph" w:styleId="Header">
    <w:name w:val="header"/>
    <w:basedOn w:val="Text"/>
    <w:next w:val="Footer"/>
    <w:rsid w:val="00661FB8"/>
    <w:pPr>
      <w:tabs>
        <w:tab w:val="center" w:pos="4153"/>
        <w:tab w:val="right" w:pos="8306"/>
      </w:tabs>
      <w:spacing w:after="0"/>
      <w:jc w:val="center"/>
    </w:pPr>
    <w:rPr>
      <w:sz w:val="20"/>
      <w:szCs w:val="20"/>
    </w:rPr>
  </w:style>
  <w:style w:type="character" w:customStyle="1" w:styleId="Href">
    <w:name w:val="Href"/>
    <w:basedOn w:val="DefaultParagraphFont"/>
    <w:rsid w:val="00661FB8"/>
    <w:rPr>
      <w:vanish/>
    </w:rPr>
  </w:style>
  <w:style w:type="character" w:customStyle="1" w:styleId="Idno">
    <w:name w:val="Idno"/>
    <w:basedOn w:val="DefaultParagraphFont"/>
    <w:rsid w:val="00661FB8"/>
    <w:rPr>
      <w:vanish/>
    </w:rPr>
  </w:style>
  <w:style w:type="paragraph" w:customStyle="1" w:styleId="SectCaption2">
    <w:name w:val="SectCaption2"/>
    <w:basedOn w:val="SectText2"/>
    <w:next w:val="SectTable2"/>
    <w:rsid w:val="00661FB8"/>
    <w:pPr>
      <w:keepNext/>
      <w:spacing w:before="240" w:after="240"/>
      <w:jc w:val="center"/>
    </w:pPr>
    <w:rPr>
      <w:b/>
      <w:bCs/>
    </w:rPr>
  </w:style>
  <w:style w:type="paragraph" w:customStyle="1" w:styleId="SectTable2">
    <w:name w:val="SectTable2"/>
    <w:basedOn w:val="SectText2"/>
    <w:rsid w:val="00661FB8"/>
    <w:pPr>
      <w:ind w:left="0"/>
    </w:pPr>
  </w:style>
  <w:style w:type="paragraph" w:customStyle="1" w:styleId="SectCaption3">
    <w:name w:val="SectCaption3"/>
    <w:basedOn w:val="SectText3"/>
    <w:next w:val="SectTable3"/>
    <w:rsid w:val="00661FB8"/>
    <w:pPr>
      <w:keepNext/>
      <w:spacing w:before="240" w:after="240"/>
      <w:jc w:val="center"/>
    </w:pPr>
    <w:rPr>
      <w:b/>
      <w:bCs/>
    </w:rPr>
  </w:style>
  <w:style w:type="paragraph" w:customStyle="1" w:styleId="SectText3">
    <w:name w:val="SectText3"/>
    <w:basedOn w:val="Text"/>
    <w:rsid w:val="00661FB8"/>
    <w:pPr>
      <w:ind w:left="567"/>
    </w:pPr>
  </w:style>
  <w:style w:type="paragraph" w:customStyle="1" w:styleId="SectTable3">
    <w:name w:val="SectTable3"/>
    <w:basedOn w:val="SectText3"/>
    <w:rsid w:val="00661FB8"/>
    <w:pPr>
      <w:ind w:left="0"/>
    </w:pPr>
  </w:style>
  <w:style w:type="character" w:customStyle="1" w:styleId="LastModDate">
    <w:name w:val="LastModDate"/>
    <w:basedOn w:val="DefaultParagraphFont"/>
    <w:rsid w:val="00661FB8"/>
  </w:style>
  <w:style w:type="character" w:customStyle="1" w:styleId="Office">
    <w:name w:val="Office"/>
    <w:basedOn w:val="DefaultParagraphFont"/>
    <w:rsid w:val="00661FB8"/>
  </w:style>
  <w:style w:type="character" w:styleId="PageNumber">
    <w:name w:val="page number"/>
    <w:basedOn w:val="DefaultParagraphFont"/>
    <w:rsid w:val="00661FB8"/>
    <w:rPr>
      <w:sz w:val="24"/>
      <w:szCs w:val="24"/>
    </w:rPr>
  </w:style>
  <w:style w:type="character" w:customStyle="1" w:styleId="Persname">
    <w:name w:val="Persname"/>
    <w:basedOn w:val="DefaultParagraphFont"/>
    <w:rsid w:val="00661FB8"/>
  </w:style>
  <w:style w:type="character" w:customStyle="1" w:styleId="PrevMeetingDate">
    <w:name w:val="PrevMeetingDate"/>
    <w:basedOn w:val="DefaultParagraphFont"/>
    <w:rsid w:val="00661FB8"/>
  </w:style>
  <w:style w:type="paragraph" w:styleId="TOC1">
    <w:name w:val="toc 1"/>
    <w:basedOn w:val="RNormal"/>
    <w:rsid w:val="00661FB8"/>
    <w:pPr>
      <w:tabs>
        <w:tab w:val="right" w:leader="dot" w:pos="9027"/>
      </w:tabs>
      <w:spacing w:after="120" w:line="360" w:lineRule="auto"/>
    </w:pPr>
  </w:style>
  <w:style w:type="paragraph" w:styleId="TOC2">
    <w:name w:val="toc 2"/>
    <w:basedOn w:val="RNormal"/>
    <w:next w:val="Normal"/>
    <w:rsid w:val="00661FB8"/>
    <w:pPr>
      <w:tabs>
        <w:tab w:val="right" w:leader="dot" w:pos="9027"/>
      </w:tabs>
      <w:spacing w:after="120" w:line="360" w:lineRule="auto"/>
      <w:ind w:left="240"/>
    </w:pPr>
  </w:style>
  <w:style w:type="paragraph" w:styleId="Title">
    <w:name w:val="Title"/>
    <w:basedOn w:val="RNormal"/>
    <w:qFormat/>
    <w:rsid w:val="00661FB8"/>
    <w:pPr>
      <w:widowControl w:val="0"/>
    </w:pPr>
  </w:style>
  <w:style w:type="paragraph" w:customStyle="1" w:styleId="SectObject1">
    <w:name w:val="SectObject1"/>
    <w:basedOn w:val="SectCaption1"/>
    <w:next w:val="SectText1"/>
    <w:rsid w:val="00661FB8"/>
    <w:pPr>
      <w:keepNext w:val="0"/>
      <w:spacing w:before="0" w:after="360"/>
    </w:pPr>
    <w:rPr>
      <w:b w:val="0"/>
      <w:bCs w:val="0"/>
    </w:rPr>
  </w:style>
  <w:style w:type="paragraph" w:customStyle="1" w:styleId="AppHead">
    <w:name w:val="AppHead"/>
    <w:basedOn w:val="Text"/>
    <w:next w:val="AppText"/>
    <w:rsid w:val="00661FB8"/>
    <w:pPr>
      <w:keepNext/>
      <w:spacing w:before="360" w:after="240"/>
      <w:outlineLvl w:val="0"/>
    </w:pPr>
    <w:rPr>
      <w:b/>
      <w:bCs/>
      <w:sz w:val="24"/>
      <w:szCs w:val="24"/>
    </w:rPr>
  </w:style>
  <w:style w:type="paragraph" w:customStyle="1" w:styleId="AppText">
    <w:name w:val="AppText"/>
    <w:basedOn w:val="Text"/>
    <w:rsid w:val="00661FB8"/>
  </w:style>
  <w:style w:type="paragraph" w:customStyle="1" w:styleId="SectObject2">
    <w:name w:val="SectObject2"/>
    <w:basedOn w:val="SectCaption2"/>
    <w:next w:val="SectText2"/>
    <w:rsid w:val="00661FB8"/>
    <w:pPr>
      <w:keepNext w:val="0"/>
      <w:spacing w:before="0" w:after="360"/>
    </w:pPr>
    <w:rPr>
      <w:b w:val="0"/>
      <w:bCs w:val="0"/>
    </w:rPr>
  </w:style>
  <w:style w:type="paragraph" w:customStyle="1" w:styleId="SectObject3">
    <w:name w:val="SectObject3"/>
    <w:basedOn w:val="SectCaption3"/>
    <w:next w:val="SectText3"/>
    <w:rsid w:val="00661FB8"/>
    <w:pPr>
      <w:spacing w:before="0" w:after="360"/>
    </w:pPr>
    <w:rPr>
      <w:b w:val="0"/>
      <w:bCs w:val="0"/>
    </w:rPr>
  </w:style>
  <w:style w:type="paragraph" w:customStyle="1" w:styleId="AlpList1a">
    <w:name w:val="AlpList1a"/>
    <w:basedOn w:val="Normal"/>
    <w:rsid w:val="00661FB8"/>
    <w:pPr>
      <w:spacing w:after="120"/>
      <w:ind w:left="1135" w:hanging="284"/>
    </w:pPr>
    <w:rPr>
      <w:sz w:val="22"/>
      <w:szCs w:val="22"/>
    </w:rPr>
  </w:style>
  <w:style w:type="paragraph" w:customStyle="1" w:styleId="AlpList2a">
    <w:name w:val="AlpList2a"/>
    <w:basedOn w:val="Normal"/>
    <w:rsid w:val="00661FB8"/>
    <w:pPr>
      <w:spacing w:after="120"/>
      <w:ind w:left="1702" w:hanging="284"/>
    </w:pPr>
    <w:rPr>
      <w:sz w:val="22"/>
      <w:szCs w:val="22"/>
    </w:rPr>
  </w:style>
  <w:style w:type="paragraph" w:customStyle="1" w:styleId="SectQuote1">
    <w:name w:val="SectQuote1"/>
    <w:basedOn w:val="SectText1"/>
    <w:next w:val="SectText1"/>
    <w:rsid w:val="00661FB8"/>
    <w:pPr>
      <w:ind w:left="1418"/>
    </w:pPr>
  </w:style>
  <w:style w:type="paragraph" w:customStyle="1" w:styleId="BullList3">
    <w:name w:val="BullList3"/>
    <w:basedOn w:val="SectText3"/>
    <w:rsid w:val="00661FB8"/>
    <w:pPr>
      <w:numPr>
        <w:numId w:val="25"/>
      </w:numPr>
      <w:tabs>
        <w:tab w:val="left" w:pos="851"/>
      </w:tabs>
      <w:ind w:left="1163" w:hanging="312"/>
    </w:pPr>
  </w:style>
  <w:style w:type="paragraph" w:customStyle="1" w:styleId="SectQuote2">
    <w:name w:val="SectQuote2"/>
    <w:basedOn w:val="SectText2"/>
    <w:next w:val="SectText2"/>
    <w:rsid w:val="00661FB8"/>
    <w:pPr>
      <w:ind w:left="1418"/>
    </w:pPr>
  </w:style>
  <w:style w:type="paragraph" w:customStyle="1" w:styleId="SectQuote3">
    <w:name w:val="SectQuote3"/>
    <w:basedOn w:val="SectText3"/>
    <w:next w:val="SectText3"/>
    <w:rsid w:val="00661FB8"/>
    <w:pPr>
      <w:ind w:left="1418"/>
    </w:pPr>
  </w:style>
  <w:style w:type="paragraph" w:customStyle="1" w:styleId="SummaryHead">
    <w:name w:val="SummaryHead"/>
    <w:basedOn w:val="SectHead1"/>
    <w:next w:val="SummaryText"/>
    <w:rsid w:val="00661FB8"/>
    <w:pPr>
      <w:spacing w:after="240"/>
      <w:jc w:val="center"/>
    </w:pPr>
    <w:rPr>
      <w:b w:val="0"/>
      <w:bCs w:val="0"/>
      <w:i/>
      <w:iCs/>
    </w:rPr>
  </w:style>
  <w:style w:type="paragraph" w:customStyle="1" w:styleId="SummaryText">
    <w:name w:val="SummaryText"/>
    <w:basedOn w:val="SectText1"/>
    <w:rsid w:val="00661FB8"/>
    <w:rPr>
      <w:i/>
      <w:iCs/>
    </w:rPr>
  </w:style>
  <w:style w:type="paragraph" w:customStyle="1" w:styleId="NumList3">
    <w:name w:val="NumList3"/>
    <w:basedOn w:val="SectText3"/>
    <w:rsid w:val="00661FB8"/>
    <w:pPr>
      <w:numPr>
        <w:numId w:val="22"/>
      </w:numPr>
      <w:tabs>
        <w:tab w:val="clear" w:pos="720"/>
      </w:tabs>
      <w:ind w:left="1163" w:hanging="312"/>
    </w:pPr>
  </w:style>
  <w:style w:type="paragraph" w:customStyle="1" w:styleId="NumList4">
    <w:name w:val="NumList4"/>
    <w:basedOn w:val="SectText3"/>
    <w:rsid w:val="00661FB8"/>
    <w:pPr>
      <w:numPr>
        <w:numId w:val="19"/>
      </w:numPr>
      <w:tabs>
        <w:tab w:val="num" w:pos="1003"/>
      </w:tabs>
      <w:ind w:left="1730" w:hanging="312"/>
    </w:pPr>
  </w:style>
  <w:style w:type="paragraph" w:customStyle="1" w:styleId="ItemText1">
    <w:name w:val="ItemText1"/>
    <w:basedOn w:val="Normal"/>
    <w:rsid w:val="00661FB8"/>
    <w:pPr>
      <w:spacing w:after="120"/>
      <w:ind w:left="567"/>
    </w:pPr>
    <w:rPr>
      <w:sz w:val="22"/>
      <w:szCs w:val="22"/>
    </w:rPr>
  </w:style>
  <w:style w:type="paragraph" w:customStyle="1" w:styleId="AlpList1">
    <w:name w:val="AlpList1"/>
    <w:basedOn w:val="SectText1"/>
    <w:rsid w:val="00661FB8"/>
    <w:pPr>
      <w:numPr>
        <w:numId w:val="16"/>
      </w:numPr>
      <w:tabs>
        <w:tab w:val="left" w:pos="924"/>
      </w:tabs>
      <w:ind w:left="1163" w:hanging="312"/>
    </w:pPr>
  </w:style>
  <w:style w:type="paragraph" w:customStyle="1" w:styleId="AlpList2">
    <w:name w:val="AlpList2"/>
    <w:basedOn w:val="SectText2"/>
    <w:rsid w:val="00661FB8"/>
    <w:pPr>
      <w:numPr>
        <w:numId w:val="14"/>
      </w:numPr>
      <w:tabs>
        <w:tab w:val="left" w:pos="924"/>
      </w:tabs>
      <w:ind w:left="1163" w:hanging="312"/>
    </w:pPr>
  </w:style>
  <w:style w:type="paragraph" w:customStyle="1" w:styleId="BodyText">
    <w:name w:val="BodyText"/>
    <w:basedOn w:val="Text"/>
    <w:rsid w:val="00661FB8"/>
  </w:style>
  <w:style w:type="character" w:customStyle="1" w:styleId="Footnote">
    <w:name w:val="Footnote"/>
    <w:basedOn w:val="DefaultParagraphFont"/>
    <w:rsid w:val="00661FB8"/>
    <w:rPr>
      <w:vanish/>
    </w:rPr>
  </w:style>
  <w:style w:type="character" w:customStyle="1" w:styleId="Endnote">
    <w:name w:val="Endnote"/>
    <w:basedOn w:val="DefaultParagraphFont"/>
    <w:rsid w:val="00661FB8"/>
    <w:rPr>
      <w:vanish/>
    </w:rPr>
  </w:style>
  <w:style w:type="paragraph" w:customStyle="1" w:styleId="BodyTable">
    <w:name w:val="BodyTable"/>
    <w:basedOn w:val="BodyText"/>
    <w:rsid w:val="00661FB8"/>
  </w:style>
  <w:style w:type="paragraph" w:customStyle="1" w:styleId="BodyRec">
    <w:name w:val="BodyRec"/>
    <w:basedOn w:val="BodyText"/>
    <w:rsid w:val="00661FB8"/>
    <w:rPr>
      <w:b/>
      <w:bCs/>
    </w:rPr>
  </w:style>
  <w:style w:type="paragraph" w:customStyle="1" w:styleId="AlpList">
    <w:name w:val="AlpList"/>
    <w:basedOn w:val="BodyText"/>
    <w:rsid w:val="00661FB8"/>
    <w:pPr>
      <w:numPr>
        <w:numId w:val="29"/>
      </w:numPr>
      <w:tabs>
        <w:tab w:val="left" w:pos="924"/>
      </w:tabs>
      <w:ind w:left="924"/>
    </w:pPr>
  </w:style>
  <w:style w:type="paragraph" w:customStyle="1" w:styleId="BullList">
    <w:name w:val="BullList"/>
    <w:basedOn w:val="BodyText"/>
    <w:rsid w:val="00661FB8"/>
    <w:pPr>
      <w:numPr>
        <w:numId w:val="26"/>
      </w:numPr>
      <w:tabs>
        <w:tab w:val="left" w:pos="924"/>
      </w:tabs>
      <w:ind w:left="924" w:hanging="357"/>
    </w:pPr>
  </w:style>
  <w:style w:type="paragraph" w:customStyle="1" w:styleId="NumList">
    <w:name w:val="NumList"/>
    <w:basedOn w:val="BodyText"/>
    <w:rsid w:val="00661FB8"/>
    <w:pPr>
      <w:numPr>
        <w:numId w:val="11"/>
      </w:numPr>
      <w:tabs>
        <w:tab w:val="left" w:pos="360"/>
        <w:tab w:val="left" w:pos="924"/>
      </w:tabs>
      <w:ind w:left="924" w:hanging="357"/>
    </w:pPr>
  </w:style>
  <w:style w:type="paragraph" w:customStyle="1" w:styleId="SubList">
    <w:name w:val="SubList"/>
    <w:basedOn w:val="BodyText"/>
    <w:rsid w:val="00661FB8"/>
    <w:pPr>
      <w:numPr>
        <w:numId w:val="17"/>
      </w:numPr>
      <w:tabs>
        <w:tab w:val="num" w:pos="360"/>
        <w:tab w:val="left" w:pos="924"/>
      </w:tabs>
      <w:ind w:left="1135" w:hanging="284"/>
    </w:pPr>
  </w:style>
  <w:style w:type="paragraph" w:customStyle="1" w:styleId="SubList1">
    <w:name w:val="SubList1"/>
    <w:basedOn w:val="SectText1"/>
    <w:rsid w:val="00661FB8"/>
    <w:pPr>
      <w:numPr>
        <w:numId w:val="12"/>
      </w:numPr>
      <w:tabs>
        <w:tab w:val="num" w:pos="360"/>
        <w:tab w:val="left" w:pos="924"/>
      </w:tabs>
      <w:ind w:left="1418" w:hanging="284"/>
    </w:pPr>
  </w:style>
  <w:style w:type="paragraph" w:customStyle="1" w:styleId="SubList2">
    <w:name w:val="SubList2"/>
    <w:basedOn w:val="SectText2"/>
    <w:rsid w:val="00661FB8"/>
    <w:pPr>
      <w:numPr>
        <w:numId w:val="15"/>
      </w:numPr>
      <w:tabs>
        <w:tab w:val="num" w:pos="360"/>
      </w:tabs>
      <w:ind w:left="1418" w:hanging="284"/>
    </w:pPr>
  </w:style>
  <w:style w:type="character" w:customStyle="1" w:styleId="Literal">
    <w:name w:val="Literal"/>
    <w:basedOn w:val="DefaultParagraphFont"/>
    <w:rsid w:val="00661FB8"/>
  </w:style>
  <w:style w:type="paragraph" w:customStyle="1" w:styleId="SGMLEntityDeclarations">
    <w:name w:val="SGML Entity Declarations"/>
    <w:basedOn w:val="Text"/>
    <w:rsid w:val="00661FB8"/>
  </w:style>
  <w:style w:type="paragraph" w:customStyle="1" w:styleId="BullList4">
    <w:name w:val="BullList4"/>
    <w:basedOn w:val="SectText4"/>
    <w:rsid w:val="00661FB8"/>
    <w:pPr>
      <w:numPr>
        <w:numId w:val="27"/>
      </w:numPr>
      <w:ind w:left="1730" w:hanging="312"/>
    </w:pPr>
  </w:style>
  <w:style w:type="paragraph" w:customStyle="1" w:styleId="SectText4">
    <w:name w:val="SectText4"/>
    <w:basedOn w:val="Text"/>
    <w:rsid w:val="00661FB8"/>
    <w:pPr>
      <w:ind w:left="1134"/>
    </w:pPr>
  </w:style>
  <w:style w:type="paragraph" w:customStyle="1" w:styleId="SubList3">
    <w:name w:val="SubList3"/>
    <w:basedOn w:val="SectText3"/>
    <w:rsid w:val="00661FB8"/>
    <w:pPr>
      <w:numPr>
        <w:numId w:val="18"/>
      </w:numPr>
      <w:tabs>
        <w:tab w:val="num" w:pos="360"/>
      </w:tabs>
      <w:ind w:left="1418" w:hanging="284"/>
    </w:pPr>
  </w:style>
  <w:style w:type="paragraph" w:customStyle="1" w:styleId="SubList4">
    <w:name w:val="SubList4"/>
    <w:basedOn w:val="SectText4"/>
    <w:rsid w:val="00661FB8"/>
    <w:pPr>
      <w:numPr>
        <w:numId w:val="28"/>
      </w:numPr>
      <w:tabs>
        <w:tab w:val="left" w:pos="924"/>
      </w:tabs>
      <w:ind w:left="1985" w:hanging="284"/>
    </w:pPr>
  </w:style>
  <w:style w:type="paragraph" w:customStyle="1" w:styleId="SectRec1">
    <w:name w:val="SectRec1"/>
    <w:basedOn w:val="SectText1"/>
    <w:rsid w:val="00661FB8"/>
    <w:rPr>
      <w:b/>
      <w:bCs/>
    </w:rPr>
  </w:style>
  <w:style w:type="paragraph" w:customStyle="1" w:styleId="SectRec2">
    <w:name w:val="SectRec2"/>
    <w:basedOn w:val="SectText2"/>
    <w:rsid w:val="00661FB8"/>
    <w:rPr>
      <w:b/>
      <w:bCs/>
    </w:rPr>
  </w:style>
  <w:style w:type="paragraph" w:customStyle="1" w:styleId="SectRec3">
    <w:name w:val="SectRec3"/>
    <w:basedOn w:val="SectText3"/>
    <w:rsid w:val="00661FB8"/>
    <w:rPr>
      <w:b/>
      <w:bCs/>
    </w:rPr>
  </w:style>
  <w:style w:type="paragraph" w:customStyle="1" w:styleId="SectRec4">
    <w:name w:val="SectRec4"/>
    <w:basedOn w:val="SectText4"/>
    <w:rsid w:val="00661FB8"/>
    <w:rPr>
      <w:b/>
      <w:bCs/>
    </w:rPr>
  </w:style>
  <w:style w:type="paragraph" w:customStyle="1" w:styleId="AlpList4">
    <w:name w:val="AlpList4"/>
    <w:basedOn w:val="SectText4"/>
    <w:rsid w:val="00661FB8"/>
    <w:pPr>
      <w:numPr>
        <w:numId w:val="20"/>
      </w:numPr>
      <w:tabs>
        <w:tab w:val="clear" w:pos="360"/>
        <w:tab w:val="num" w:pos="720"/>
      </w:tabs>
      <w:ind w:left="1730" w:hanging="312"/>
    </w:pPr>
  </w:style>
  <w:style w:type="paragraph" w:customStyle="1" w:styleId="AlpList3">
    <w:name w:val="AlpList3"/>
    <w:basedOn w:val="SectText3"/>
    <w:rsid w:val="00661FB8"/>
    <w:pPr>
      <w:numPr>
        <w:numId w:val="21"/>
      </w:numPr>
      <w:ind w:left="1163" w:hanging="312"/>
    </w:pPr>
  </w:style>
  <w:style w:type="paragraph" w:customStyle="1" w:styleId="AppTable">
    <w:name w:val="AppTable"/>
    <w:basedOn w:val="AppText"/>
    <w:rsid w:val="00661FB8"/>
  </w:style>
  <w:style w:type="paragraph" w:customStyle="1" w:styleId="AppRec">
    <w:name w:val="AppRec"/>
    <w:basedOn w:val="AppText"/>
    <w:rsid w:val="00661FB8"/>
    <w:rPr>
      <w:b/>
      <w:bCs/>
    </w:rPr>
  </w:style>
  <w:style w:type="paragraph" w:customStyle="1" w:styleId="AppQuote">
    <w:name w:val="AppQuote"/>
    <w:basedOn w:val="AppText"/>
    <w:next w:val="Normal"/>
    <w:rsid w:val="00661FB8"/>
    <w:pPr>
      <w:ind w:left="851"/>
    </w:pPr>
  </w:style>
  <w:style w:type="paragraph" w:customStyle="1" w:styleId="AppCaption">
    <w:name w:val="AppCaption"/>
    <w:basedOn w:val="AppText"/>
    <w:next w:val="Normal"/>
    <w:rsid w:val="00661FB8"/>
    <w:pPr>
      <w:keepNext/>
      <w:spacing w:before="240" w:after="240"/>
      <w:jc w:val="center"/>
    </w:pPr>
    <w:rPr>
      <w:b/>
      <w:bCs/>
    </w:rPr>
  </w:style>
  <w:style w:type="paragraph" w:customStyle="1" w:styleId="BodyCaption">
    <w:name w:val="BodyCaption"/>
    <w:basedOn w:val="BodyText"/>
    <w:next w:val="BodyTable"/>
    <w:rsid w:val="00661FB8"/>
    <w:pPr>
      <w:keepNext/>
      <w:spacing w:before="240" w:after="240"/>
      <w:jc w:val="center"/>
    </w:pPr>
    <w:rPr>
      <w:b/>
      <w:bCs/>
    </w:rPr>
  </w:style>
  <w:style w:type="paragraph" w:customStyle="1" w:styleId="AppObject">
    <w:name w:val="AppObject"/>
    <w:basedOn w:val="AppCaption"/>
    <w:next w:val="Normal"/>
    <w:rsid w:val="00661FB8"/>
    <w:pPr>
      <w:keepNext w:val="0"/>
      <w:spacing w:before="0" w:after="360"/>
    </w:pPr>
    <w:rPr>
      <w:b w:val="0"/>
      <w:bCs w:val="0"/>
    </w:rPr>
  </w:style>
  <w:style w:type="paragraph" w:customStyle="1" w:styleId="BodyObject">
    <w:name w:val="BodyObject"/>
    <w:basedOn w:val="BodyCaption"/>
    <w:next w:val="BodyText0"/>
    <w:rsid w:val="00661FB8"/>
    <w:pPr>
      <w:keepNext w:val="0"/>
      <w:spacing w:before="0" w:after="360"/>
    </w:pPr>
    <w:rPr>
      <w:b w:val="0"/>
      <w:bCs w:val="0"/>
    </w:rPr>
  </w:style>
  <w:style w:type="paragraph" w:styleId="BodyText0">
    <w:name w:val="Body Text"/>
    <w:basedOn w:val="Normal"/>
    <w:rsid w:val="00661FB8"/>
    <w:pPr>
      <w:spacing w:after="120"/>
    </w:pPr>
  </w:style>
  <w:style w:type="paragraph" w:customStyle="1" w:styleId="BodyQuote">
    <w:name w:val="BodyQuote"/>
    <w:basedOn w:val="BodyText"/>
    <w:next w:val="BodyText0"/>
    <w:rsid w:val="00661FB8"/>
    <w:pPr>
      <w:ind w:left="851"/>
    </w:pPr>
  </w:style>
  <w:style w:type="paragraph" w:customStyle="1" w:styleId="DefDefin">
    <w:name w:val="DefDefin"/>
    <w:basedOn w:val="BodyText"/>
    <w:rsid w:val="00661FB8"/>
    <w:pPr>
      <w:keepLines/>
      <w:ind w:left="567"/>
    </w:pPr>
  </w:style>
  <w:style w:type="paragraph" w:customStyle="1" w:styleId="DefDefin1">
    <w:name w:val="DefDefin1"/>
    <w:basedOn w:val="SectText1"/>
    <w:next w:val="DefTerm1"/>
    <w:rsid w:val="00661FB8"/>
    <w:pPr>
      <w:keepLines/>
      <w:ind w:left="1134"/>
    </w:pPr>
  </w:style>
  <w:style w:type="paragraph" w:customStyle="1" w:styleId="DefTerm1">
    <w:name w:val="DefTerm1"/>
    <w:basedOn w:val="SectText1"/>
    <w:next w:val="DefDefin1"/>
    <w:rsid w:val="00661FB8"/>
    <w:pPr>
      <w:keepNext/>
      <w:spacing w:after="0"/>
    </w:pPr>
    <w:rPr>
      <w:b/>
      <w:bCs/>
    </w:rPr>
  </w:style>
  <w:style w:type="paragraph" w:customStyle="1" w:styleId="DefDefin2">
    <w:name w:val="DefDefin2"/>
    <w:basedOn w:val="SectText2"/>
    <w:next w:val="DefTerm2"/>
    <w:rsid w:val="00661FB8"/>
    <w:pPr>
      <w:keepLines/>
      <w:ind w:left="1134"/>
    </w:pPr>
  </w:style>
  <w:style w:type="paragraph" w:customStyle="1" w:styleId="DefTerm2">
    <w:name w:val="DefTerm2"/>
    <w:basedOn w:val="SectText2"/>
    <w:next w:val="DefDefin2"/>
    <w:rsid w:val="00661FB8"/>
    <w:pPr>
      <w:keepNext/>
      <w:spacing w:after="0"/>
    </w:pPr>
    <w:rPr>
      <w:b/>
      <w:bCs/>
    </w:rPr>
  </w:style>
  <w:style w:type="paragraph" w:customStyle="1" w:styleId="DefDefin3">
    <w:name w:val="DefDefin3"/>
    <w:basedOn w:val="SectText3"/>
    <w:next w:val="DefTerm3"/>
    <w:rsid w:val="00661FB8"/>
    <w:pPr>
      <w:keepLines/>
      <w:ind w:left="1134"/>
    </w:pPr>
  </w:style>
  <w:style w:type="paragraph" w:customStyle="1" w:styleId="DefTerm3">
    <w:name w:val="DefTerm3"/>
    <w:basedOn w:val="SectText3"/>
    <w:next w:val="DefDefin3"/>
    <w:rsid w:val="00661FB8"/>
    <w:pPr>
      <w:keepNext/>
      <w:spacing w:after="0"/>
    </w:pPr>
    <w:rPr>
      <w:b/>
      <w:bCs/>
    </w:rPr>
  </w:style>
  <w:style w:type="paragraph" w:customStyle="1" w:styleId="DefDefin4">
    <w:name w:val="DefDefin4"/>
    <w:basedOn w:val="SectText4"/>
    <w:next w:val="DefTerm4"/>
    <w:rsid w:val="00661FB8"/>
    <w:pPr>
      <w:keepLines/>
      <w:ind w:left="1701"/>
    </w:pPr>
  </w:style>
  <w:style w:type="paragraph" w:customStyle="1" w:styleId="DefTerm4">
    <w:name w:val="DefTerm4"/>
    <w:basedOn w:val="SectText4"/>
    <w:next w:val="DefDefin4"/>
    <w:rsid w:val="00661FB8"/>
    <w:pPr>
      <w:keepNext/>
      <w:spacing w:after="0"/>
    </w:pPr>
    <w:rPr>
      <w:b/>
      <w:bCs/>
    </w:rPr>
  </w:style>
  <w:style w:type="paragraph" w:customStyle="1" w:styleId="DefTerm">
    <w:name w:val="DefTerm"/>
    <w:basedOn w:val="BodyText"/>
    <w:next w:val="DefDefin"/>
    <w:rsid w:val="00661FB8"/>
    <w:pPr>
      <w:keepNext/>
      <w:spacing w:after="0"/>
    </w:pPr>
    <w:rPr>
      <w:b/>
      <w:bCs/>
    </w:rPr>
  </w:style>
  <w:style w:type="paragraph" w:customStyle="1" w:styleId="SectHead3">
    <w:name w:val="SectHead3"/>
    <w:basedOn w:val="Text"/>
    <w:next w:val="SectText3"/>
    <w:rsid w:val="00661FB8"/>
    <w:pPr>
      <w:keepNext/>
      <w:spacing w:before="240"/>
      <w:ind w:left="567" w:hanging="567"/>
      <w:outlineLvl w:val="2"/>
    </w:pPr>
    <w:rPr>
      <w:sz w:val="24"/>
      <w:szCs w:val="24"/>
    </w:rPr>
  </w:style>
  <w:style w:type="paragraph" w:customStyle="1" w:styleId="SectHead4">
    <w:name w:val="SectHead4"/>
    <w:basedOn w:val="Text"/>
    <w:next w:val="SectText4"/>
    <w:rsid w:val="00661FB8"/>
    <w:pPr>
      <w:keepNext/>
      <w:spacing w:before="240"/>
      <w:ind w:left="1418" w:hanging="851"/>
      <w:outlineLvl w:val="3"/>
    </w:pPr>
    <w:rPr>
      <w:i/>
      <w:iCs/>
      <w:sz w:val="24"/>
      <w:szCs w:val="24"/>
    </w:rPr>
  </w:style>
  <w:style w:type="paragraph" w:styleId="BodyText2">
    <w:name w:val="Body Text 2"/>
    <w:basedOn w:val="Normal"/>
    <w:rsid w:val="00661FB8"/>
    <w:pPr>
      <w:spacing w:after="120" w:line="480" w:lineRule="auto"/>
    </w:pPr>
  </w:style>
  <w:style w:type="paragraph" w:customStyle="1" w:styleId="SectQuote4">
    <w:name w:val="SectQuote4"/>
    <w:basedOn w:val="SectText4"/>
    <w:next w:val="SectText4"/>
    <w:rsid w:val="00661FB8"/>
    <w:pPr>
      <w:ind w:left="1418"/>
    </w:pPr>
  </w:style>
  <w:style w:type="paragraph" w:customStyle="1" w:styleId="SectObject4">
    <w:name w:val="SectObject4"/>
    <w:basedOn w:val="SectText4"/>
    <w:next w:val="SectText4"/>
    <w:rsid w:val="00661FB8"/>
    <w:pPr>
      <w:spacing w:after="360"/>
    </w:pPr>
  </w:style>
  <w:style w:type="paragraph" w:customStyle="1" w:styleId="SectTable4">
    <w:name w:val="SectTable4"/>
    <w:basedOn w:val="SectText4"/>
    <w:rsid w:val="00661FB8"/>
    <w:pPr>
      <w:ind w:left="0"/>
    </w:pPr>
  </w:style>
  <w:style w:type="paragraph" w:customStyle="1" w:styleId="SectCaption4">
    <w:name w:val="SectCaption4"/>
    <w:basedOn w:val="SectText4"/>
    <w:next w:val="SectTable4"/>
    <w:rsid w:val="00661FB8"/>
    <w:pPr>
      <w:keepNext/>
      <w:spacing w:before="240" w:after="240"/>
      <w:jc w:val="center"/>
    </w:pPr>
    <w:rPr>
      <w:b/>
      <w:bCs/>
    </w:rPr>
  </w:style>
  <w:style w:type="paragraph" w:customStyle="1" w:styleId="MetaAuthor">
    <w:name w:val="MetaAuthor"/>
    <w:basedOn w:val="Text"/>
    <w:next w:val="MetaPublishDate"/>
    <w:rsid w:val="00661FB8"/>
    <w:pPr>
      <w:keepNext/>
      <w:jc w:val="center"/>
    </w:pPr>
    <w:rPr>
      <w:b/>
      <w:bCs/>
    </w:rPr>
  </w:style>
  <w:style w:type="paragraph" w:customStyle="1" w:styleId="MetaPublishDate">
    <w:name w:val="MetaPublishDate"/>
    <w:basedOn w:val="MetaAuthor"/>
    <w:next w:val="BodyText"/>
    <w:rsid w:val="00661FB8"/>
    <w:pPr>
      <w:spacing w:after="240"/>
    </w:pPr>
  </w:style>
  <w:style w:type="paragraph" w:customStyle="1" w:styleId="MetaTitle">
    <w:name w:val="MetaTitle"/>
    <w:basedOn w:val="Text"/>
    <w:next w:val="MetaAuthor"/>
    <w:rsid w:val="00661FB8"/>
    <w:pPr>
      <w:keepNext/>
      <w:spacing w:before="240" w:after="240"/>
      <w:jc w:val="center"/>
    </w:pPr>
    <w:rPr>
      <w:b/>
      <w:bCs/>
      <w:sz w:val="28"/>
      <w:szCs w:val="28"/>
    </w:rPr>
  </w:style>
  <w:style w:type="paragraph" w:customStyle="1" w:styleId="MetaMeetingHead">
    <w:name w:val="MetaMeetingHead"/>
    <w:basedOn w:val="Text"/>
    <w:next w:val="MetaTitle"/>
    <w:rsid w:val="00661FB8"/>
    <w:pPr>
      <w:keepNext/>
      <w:spacing w:after="240"/>
      <w:jc w:val="center"/>
    </w:pPr>
    <w:rPr>
      <w:b/>
      <w:bCs/>
      <w:sz w:val="28"/>
      <w:szCs w:val="28"/>
    </w:rPr>
  </w:style>
  <w:style w:type="paragraph" w:customStyle="1" w:styleId="MetaModDate">
    <w:name w:val="MetaModDate"/>
    <w:basedOn w:val="Text"/>
    <w:next w:val="Normal"/>
    <w:rsid w:val="00661FB8"/>
    <w:pPr>
      <w:keepNext/>
    </w:pPr>
    <w:rPr>
      <w:i/>
      <w:iCs/>
    </w:rPr>
  </w:style>
  <w:style w:type="paragraph" w:customStyle="1" w:styleId="MetaAuthorRole">
    <w:name w:val="MetaAuthorRole"/>
    <w:basedOn w:val="MetaAuthor"/>
    <w:next w:val="MetaPublishDate"/>
    <w:rsid w:val="00661FB8"/>
  </w:style>
  <w:style w:type="paragraph" w:customStyle="1" w:styleId="MetaCreator">
    <w:name w:val="MetaCreator"/>
    <w:basedOn w:val="Text"/>
    <w:next w:val="MetaModDate"/>
    <w:rsid w:val="00661FB8"/>
    <w:pPr>
      <w:keepNext/>
      <w:spacing w:before="480"/>
    </w:pPr>
    <w:rPr>
      <w:i/>
      <w:iCs/>
    </w:rPr>
  </w:style>
  <w:style w:type="paragraph" w:customStyle="1" w:styleId="MetaUnivHead">
    <w:name w:val="MetaUnivHead"/>
    <w:basedOn w:val="Text"/>
    <w:next w:val="MetaMeetingHead"/>
    <w:rsid w:val="00661FB8"/>
    <w:pPr>
      <w:keepNext/>
      <w:spacing w:after="240"/>
    </w:pPr>
    <w:rPr>
      <w:b/>
      <w:bCs/>
      <w:caps/>
      <w:sz w:val="24"/>
      <w:szCs w:val="24"/>
    </w:rPr>
  </w:style>
  <w:style w:type="paragraph" w:customStyle="1" w:styleId="MetaStatus">
    <w:name w:val="MetaStatus"/>
    <w:basedOn w:val="Text"/>
    <w:next w:val="MetaUnivHead"/>
    <w:rsid w:val="00661FB8"/>
    <w:pPr>
      <w:keepNext/>
      <w:spacing w:after="240"/>
      <w:jc w:val="right"/>
    </w:pPr>
  </w:style>
  <w:style w:type="paragraph" w:customStyle="1" w:styleId="MetaDocIdentifier">
    <w:name w:val="MetaDocIdentifier"/>
    <w:basedOn w:val="MetaStatus"/>
    <w:next w:val="MetaUnivHead"/>
    <w:rsid w:val="00661FB8"/>
  </w:style>
  <w:style w:type="paragraph" w:styleId="TOC3">
    <w:name w:val="toc 3"/>
    <w:basedOn w:val="Normal"/>
    <w:next w:val="Normal"/>
    <w:autoRedefine/>
    <w:rsid w:val="00661FB8"/>
    <w:pPr>
      <w:ind w:left="400"/>
    </w:pPr>
  </w:style>
  <w:style w:type="paragraph" w:styleId="BodyText3">
    <w:name w:val="Body Text 3"/>
    <w:basedOn w:val="Normal"/>
    <w:rsid w:val="00661FB8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rsid w:val="00661FB8"/>
    <w:pPr>
      <w:spacing w:after="120"/>
      <w:ind w:left="283"/>
    </w:pPr>
  </w:style>
  <w:style w:type="paragraph" w:styleId="BodyTextFirstIndent2">
    <w:name w:val="Body Text First Indent 2"/>
    <w:basedOn w:val="BodyText2"/>
    <w:rsid w:val="00661FB8"/>
    <w:pPr>
      <w:spacing w:line="240" w:lineRule="auto"/>
      <w:ind w:left="283" w:firstLine="210"/>
    </w:pPr>
  </w:style>
  <w:style w:type="paragraph" w:styleId="BodyTextIndent2">
    <w:name w:val="Body Text Indent 2"/>
    <w:basedOn w:val="Normal"/>
    <w:rsid w:val="00661FB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661FB8"/>
    <w:pPr>
      <w:spacing w:after="120"/>
      <w:ind w:left="283"/>
    </w:pPr>
    <w:rPr>
      <w:sz w:val="16"/>
      <w:szCs w:val="16"/>
    </w:rPr>
  </w:style>
  <w:style w:type="paragraph" w:styleId="Index1">
    <w:name w:val="index 1"/>
    <w:basedOn w:val="Normal"/>
    <w:next w:val="Normal"/>
    <w:autoRedefine/>
    <w:rsid w:val="00661FB8"/>
    <w:pPr>
      <w:ind w:left="200" w:hanging="200"/>
    </w:pPr>
  </w:style>
  <w:style w:type="paragraph" w:styleId="Index2">
    <w:name w:val="index 2"/>
    <w:basedOn w:val="Normal"/>
    <w:next w:val="Normal"/>
    <w:autoRedefine/>
    <w:rsid w:val="00661FB8"/>
    <w:pPr>
      <w:ind w:left="400" w:hanging="200"/>
    </w:pPr>
  </w:style>
  <w:style w:type="paragraph" w:styleId="Index3">
    <w:name w:val="index 3"/>
    <w:basedOn w:val="Normal"/>
    <w:next w:val="Normal"/>
    <w:autoRedefine/>
    <w:rsid w:val="00661FB8"/>
    <w:pPr>
      <w:ind w:left="600" w:hanging="200"/>
    </w:pPr>
  </w:style>
  <w:style w:type="paragraph" w:styleId="Index4">
    <w:name w:val="index 4"/>
    <w:basedOn w:val="Normal"/>
    <w:next w:val="Normal"/>
    <w:autoRedefine/>
    <w:rsid w:val="00661FB8"/>
    <w:pPr>
      <w:ind w:left="800" w:hanging="200"/>
    </w:pPr>
  </w:style>
  <w:style w:type="paragraph" w:styleId="List2">
    <w:name w:val="List 2"/>
    <w:basedOn w:val="Normal"/>
    <w:rsid w:val="00661FB8"/>
    <w:pPr>
      <w:ind w:left="566" w:hanging="283"/>
    </w:pPr>
  </w:style>
  <w:style w:type="paragraph" w:styleId="List3">
    <w:name w:val="List 3"/>
    <w:basedOn w:val="Normal"/>
    <w:rsid w:val="00661FB8"/>
    <w:pPr>
      <w:ind w:left="849" w:hanging="283"/>
    </w:pPr>
  </w:style>
  <w:style w:type="paragraph" w:styleId="List4">
    <w:name w:val="List 4"/>
    <w:basedOn w:val="Normal"/>
    <w:rsid w:val="00661FB8"/>
    <w:pPr>
      <w:ind w:left="1132" w:hanging="283"/>
    </w:pPr>
  </w:style>
  <w:style w:type="paragraph" w:styleId="ListBullet2">
    <w:name w:val="List Bullet 2"/>
    <w:basedOn w:val="Normal"/>
    <w:autoRedefine/>
    <w:rsid w:val="00661FB8"/>
    <w:pPr>
      <w:numPr>
        <w:numId w:val="2"/>
      </w:numPr>
    </w:pPr>
  </w:style>
  <w:style w:type="paragraph" w:styleId="ListBullet3">
    <w:name w:val="List Bullet 3"/>
    <w:basedOn w:val="Normal"/>
    <w:autoRedefine/>
    <w:rsid w:val="00661FB8"/>
    <w:pPr>
      <w:numPr>
        <w:numId w:val="3"/>
      </w:numPr>
    </w:pPr>
  </w:style>
  <w:style w:type="paragraph" w:styleId="ListBullet4">
    <w:name w:val="List Bullet 4"/>
    <w:basedOn w:val="Normal"/>
    <w:autoRedefine/>
    <w:rsid w:val="00661FB8"/>
    <w:pPr>
      <w:numPr>
        <w:numId w:val="4"/>
      </w:numPr>
    </w:pPr>
  </w:style>
  <w:style w:type="paragraph" w:styleId="ListContinue2">
    <w:name w:val="List Continue 2"/>
    <w:basedOn w:val="Normal"/>
    <w:rsid w:val="00661FB8"/>
    <w:pPr>
      <w:spacing w:after="120"/>
      <w:ind w:left="566"/>
    </w:pPr>
  </w:style>
  <w:style w:type="paragraph" w:styleId="ListContinue3">
    <w:name w:val="List Continue 3"/>
    <w:basedOn w:val="Normal"/>
    <w:rsid w:val="00661FB8"/>
    <w:pPr>
      <w:spacing w:after="120"/>
      <w:ind w:left="849"/>
    </w:pPr>
  </w:style>
  <w:style w:type="paragraph" w:styleId="ListContinue4">
    <w:name w:val="List Continue 4"/>
    <w:basedOn w:val="Normal"/>
    <w:rsid w:val="00661FB8"/>
    <w:pPr>
      <w:spacing w:after="120"/>
      <w:ind w:left="1132"/>
    </w:pPr>
  </w:style>
  <w:style w:type="paragraph" w:styleId="ListNumber2">
    <w:name w:val="List Number 2"/>
    <w:basedOn w:val="Normal"/>
    <w:rsid w:val="00661FB8"/>
    <w:pPr>
      <w:numPr>
        <w:numId w:val="5"/>
      </w:numPr>
    </w:pPr>
  </w:style>
  <w:style w:type="paragraph" w:styleId="ListNumber3">
    <w:name w:val="List Number 3"/>
    <w:basedOn w:val="Normal"/>
    <w:rsid w:val="00661FB8"/>
    <w:pPr>
      <w:numPr>
        <w:numId w:val="6"/>
      </w:numPr>
    </w:pPr>
  </w:style>
  <w:style w:type="paragraph" w:styleId="ListNumber4">
    <w:name w:val="List Number 4"/>
    <w:basedOn w:val="Normal"/>
    <w:rsid w:val="00661FB8"/>
    <w:pPr>
      <w:numPr>
        <w:numId w:val="7"/>
      </w:numPr>
    </w:pPr>
  </w:style>
  <w:style w:type="paragraph" w:styleId="TOC4">
    <w:name w:val="toc 4"/>
    <w:basedOn w:val="Normal"/>
    <w:next w:val="Normal"/>
    <w:autoRedefine/>
    <w:rsid w:val="00661FB8"/>
    <w:pPr>
      <w:ind w:left="600"/>
    </w:pPr>
  </w:style>
  <w:style w:type="paragraph" w:styleId="Index5">
    <w:name w:val="index 5"/>
    <w:basedOn w:val="Normal"/>
    <w:next w:val="Normal"/>
    <w:autoRedefine/>
    <w:rsid w:val="00661FB8"/>
    <w:pPr>
      <w:ind w:left="1000" w:hanging="200"/>
    </w:pPr>
  </w:style>
  <w:style w:type="paragraph" w:styleId="List5">
    <w:name w:val="List 5"/>
    <w:basedOn w:val="Normal"/>
    <w:rsid w:val="00661FB8"/>
    <w:pPr>
      <w:ind w:left="1415" w:hanging="283"/>
    </w:pPr>
  </w:style>
  <w:style w:type="paragraph" w:styleId="ListBullet5">
    <w:name w:val="List Bullet 5"/>
    <w:basedOn w:val="Normal"/>
    <w:autoRedefine/>
    <w:rsid w:val="00661FB8"/>
    <w:pPr>
      <w:tabs>
        <w:tab w:val="num" w:pos="1492"/>
      </w:tabs>
      <w:ind w:left="1492" w:hanging="360"/>
    </w:pPr>
  </w:style>
  <w:style w:type="paragraph" w:styleId="ListContinue5">
    <w:name w:val="List Continue 5"/>
    <w:basedOn w:val="Normal"/>
    <w:rsid w:val="00661FB8"/>
    <w:pPr>
      <w:spacing w:after="120"/>
      <w:ind w:left="1415"/>
    </w:pPr>
  </w:style>
  <w:style w:type="paragraph" w:styleId="ListNumber5">
    <w:name w:val="List Number 5"/>
    <w:basedOn w:val="Normal"/>
    <w:rsid w:val="00661FB8"/>
    <w:pPr>
      <w:numPr>
        <w:numId w:val="9"/>
      </w:numPr>
    </w:pPr>
  </w:style>
  <w:style w:type="paragraph" w:styleId="TOC5">
    <w:name w:val="toc 5"/>
    <w:basedOn w:val="Normal"/>
    <w:next w:val="Normal"/>
    <w:autoRedefine/>
    <w:rsid w:val="00661FB8"/>
    <w:pPr>
      <w:ind w:left="800"/>
    </w:pPr>
  </w:style>
  <w:style w:type="paragraph" w:styleId="BlockText">
    <w:name w:val="Block Text"/>
    <w:basedOn w:val="Normal"/>
    <w:rsid w:val="00661FB8"/>
    <w:pPr>
      <w:spacing w:after="120"/>
      <w:ind w:left="1440" w:right="1440"/>
    </w:pPr>
  </w:style>
  <w:style w:type="paragraph" w:styleId="BodyTextFirstIndent">
    <w:name w:val="Body Text First Indent"/>
    <w:basedOn w:val="BodyText0"/>
    <w:rsid w:val="00661FB8"/>
    <w:pPr>
      <w:ind w:firstLine="210"/>
    </w:pPr>
  </w:style>
  <w:style w:type="paragraph" w:styleId="Caption">
    <w:name w:val="caption"/>
    <w:basedOn w:val="Normal"/>
    <w:next w:val="Normal"/>
    <w:qFormat/>
    <w:rsid w:val="00661FB8"/>
    <w:pPr>
      <w:spacing w:before="120" w:after="120"/>
    </w:pPr>
    <w:rPr>
      <w:b/>
      <w:bCs/>
    </w:rPr>
  </w:style>
  <w:style w:type="paragraph" w:styleId="Closing">
    <w:name w:val="Closing"/>
    <w:basedOn w:val="Normal"/>
    <w:rsid w:val="00661FB8"/>
    <w:pPr>
      <w:ind w:left="4252"/>
    </w:pPr>
  </w:style>
  <w:style w:type="paragraph" w:styleId="CommentText">
    <w:name w:val="annotation text"/>
    <w:basedOn w:val="Normal"/>
    <w:rsid w:val="00661FB8"/>
  </w:style>
  <w:style w:type="paragraph" w:styleId="Date">
    <w:name w:val="Date"/>
    <w:basedOn w:val="Normal"/>
    <w:next w:val="Normal"/>
    <w:rsid w:val="00661FB8"/>
  </w:style>
  <w:style w:type="paragraph" w:styleId="E-mailSignature">
    <w:name w:val="E-mail Signature"/>
    <w:basedOn w:val="Normal"/>
    <w:rsid w:val="00661FB8"/>
  </w:style>
  <w:style w:type="paragraph" w:styleId="EndnoteText">
    <w:name w:val="endnote text"/>
    <w:basedOn w:val="Normal"/>
    <w:rsid w:val="00661FB8"/>
  </w:style>
  <w:style w:type="paragraph" w:styleId="EnvelopeAddress">
    <w:name w:val="envelope address"/>
    <w:basedOn w:val="Normal"/>
    <w:rsid w:val="00661FB8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661FB8"/>
    <w:rPr>
      <w:rFonts w:ascii="Arial" w:hAnsi="Arial" w:cs="Arial"/>
    </w:rPr>
  </w:style>
  <w:style w:type="paragraph" w:styleId="FootnoteText">
    <w:name w:val="footnote text"/>
    <w:basedOn w:val="Normal"/>
    <w:rsid w:val="00661FB8"/>
  </w:style>
  <w:style w:type="paragraph" w:styleId="HTMLAddress">
    <w:name w:val="HTML Address"/>
    <w:basedOn w:val="Normal"/>
    <w:rsid w:val="00661FB8"/>
    <w:rPr>
      <w:i/>
      <w:iCs/>
    </w:rPr>
  </w:style>
  <w:style w:type="paragraph" w:styleId="HTMLPreformatted">
    <w:name w:val="HTML Preformatted"/>
    <w:basedOn w:val="Normal"/>
    <w:rsid w:val="00661FB8"/>
    <w:rPr>
      <w:rFonts w:ascii="Courier New" w:hAnsi="Courier New" w:cs="Courier New"/>
    </w:rPr>
  </w:style>
  <w:style w:type="paragraph" w:styleId="Index6">
    <w:name w:val="index 6"/>
    <w:basedOn w:val="Normal"/>
    <w:next w:val="Normal"/>
    <w:autoRedefine/>
    <w:rsid w:val="00661FB8"/>
    <w:pPr>
      <w:ind w:left="1200" w:hanging="200"/>
    </w:pPr>
  </w:style>
  <w:style w:type="paragraph" w:styleId="Index7">
    <w:name w:val="index 7"/>
    <w:basedOn w:val="Normal"/>
    <w:next w:val="Normal"/>
    <w:autoRedefine/>
    <w:rsid w:val="00661FB8"/>
    <w:pPr>
      <w:ind w:left="1400" w:hanging="200"/>
    </w:pPr>
  </w:style>
  <w:style w:type="paragraph" w:styleId="Index8">
    <w:name w:val="index 8"/>
    <w:basedOn w:val="Normal"/>
    <w:next w:val="Normal"/>
    <w:autoRedefine/>
    <w:rsid w:val="00661FB8"/>
    <w:pPr>
      <w:ind w:left="1600" w:hanging="200"/>
    </w:pPr>
  </w:style>
  <w:style w:type="paragraph" w:styleId="Index9">
    <w:name w:val="index 9"/>
    <w:basedOn w:val="Normal"/>
    <w:next w:val="Normal"/>
    <w:autoRedefine/>
    <w:rsid w:val="00661FB8"/>
    <w:pPr>
      <w:ind w:left="1800" w:hanging="200"/>
    </w:pPr>
  </w:style>
  <w:style w:type="paragraph" w:styleId="IndexHeading">
    <w:name w:val="index heading"/>
    <w:basedOn w:val="Normal"/>
    <w:next w:val="Index1"/>
    <w:rsid w:val="00661FB8"/>
    <w:rPr>
      <w:rFonts w:ascii="Arial" w:hAnsi="Arial" w:cs="Arial"/>
      <w:b/>
      <w:bCs/>
    </w:rPr>
  </w:style>
  <w:style w:type="paragraph" w:styleId="List">
    <w:name w:val="List"/>
    <w:basedOn w:val="Normal"/>
    <w:rsid w:val="00661FB8"/>
    <w:pPr>
      <w:ind w:left="283" w:hanging="283"/>
    </w:pPr>
  </w:style>
  <w:style w:type="paragraph" w:styleId="ListBullet">
    <w:name w:val="List Bullet"/>
    <w:basedOn w:val="Normal"/>
    <w:autoRedefine/>
    <w:rsid w:val="00661FB8"/>
    <w:pPr>
      <w:tabs>
        <w:tab w:val="num" w:pos="360"/>
      </w:tabs>
      <w:ind w:left="360" w:hanging="360"/>
    </w:pPr>
  </w:style>
  <w:style w:type="paragraph" w:styleId="ListContinue">
    <w:name w:val="List Continue"/>
    <w:basedOn w:val="Normal"/>
    <w:rsid w:val="00661FB8"/>
    <w:pPr>
      <w:spacing w:after="120"/>
      <w:ind w:left="283"/>
    </w:pPr>
  </w:style>
  <w:style w:type="paragraph" w:styleId="ListNumber">
    <w:name w:val="List Number"/>
    <w:basedOn w:val="Normal"/>
    <w:rsid w:val="00661FB8"/>
    <w:pPr>
      <w:tabs>
        <w:tab w:val="num" w:pos="360"/>
      </w:tabs>
      <w:ind w:left="360" w:hanging="360"/>
    </w:pPr>
  </w:style>
  <w:style w:type="paragraph" w:styleId="MacroText">
    <w:name w:val="macro"/>
    <w:rsid w:val="00661FB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661FB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661FB8"/>
    <w:rPr>
      <w:sz w:val="24"/>
      <w:szCs w:val="24"/>
    </w:rPr>
  </w:style>
  <w:style w:type="paragraph" w:styleId="NormalIndent">
    <w:name w:val="Normal Indent"/>
    <w:basedOn w:val="Normal"/>
    <w:rsid w:val="00661FB8"/>
    <w:pPr>
      <w:ind w:left="720"/>
    </w:pPr>
  </w:style>
  <w:style w:type="paragraph" w:styleId="NoteHeading">
    <w:name w:val="Note Heading"/>
    <w:basedOn w:val="Normal"/>
    <w:next w:val="Normal"/>
    <w:rsid w:val="00661FB8"/>
  </w:style>
  <w:style w:type="paragraph" w:styleId="PlainText">
    <w:name w:val="Plain Text"/>
    <w:basedOn w:val="Normal"/>
    <w:rsid w:val="00661FB8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661FB8"/>
  </w:style>
  <w:style w:type="paragraph" w:styleId="Signature">
    <w:name w:val="Signature"/>
    <w:basedOn w:val="Normal"/>
    <w:rsid w:val="00661FB8"/>
    <w:pPr>
      <w:ind w:left="4252"/>
    </w:pPr>
  </w:style>
  <w:style w:type="paragraph" w:styleId="Subtitle">
    <w:name w:val="Subtitle"/>
    <w:basedOn w:val="Normal"/>
    <w:qFormat/>
    <w:rsid w:val="00661FB8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rsid w:val="00661FB8"/>
    <w:pPr>
      <w:ind w:left="200" w:hanging="200"/>
    </w:pPr>
  </w:style>
  <w:style w:type="paragraph" w:styleId="TableofFigures">
    <w:name w:val="table of figures"/>
    <w:basedOn w:val="Normal"/>
    <w:next w:val="Normal"/>
    <w:rsid w:val="00661FB8"/>
    <w:pPr>
      <w:ind w:left="400" w:hanging="400"/>
    </w:pPr>
  </w:style>
  <w:style w:type="paragraph" w:styleId="TOAHeading">
    <w:name w:val="toa heading"/>
    <w:basedOn w:val="Normal"/>
    <w:next w:val="Normal"/>
    <w:rsid w:val="00661FB8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6">
    <w:name w:val="toc 6"/>
    <w:basedOn w:val="Normal"/>
    <w:next w:val="Normal"/>
    <w:autoRedefine/>
    <w:rsid w:val="00661FB8"/>
    <w:pPr>
      <w:ind w:left="1000"/>
    </w:pPr>
  </w:style>
  <w:style w:type="paragraph" w:styleId="TOC7">
    <w:name w:val="toc 7"/>
    <w:basedOn w:val="Normal"/>
    <w:next w:val="Normal"/>
    <w:autoRedefine/>
    <w:rsid w:val="00661FB8"/>
    <w:pPr>
      <w:ind w:left="1200"/>
    </w:pPr>
  </w:style>
  <w:style w:type="paragraph" w:styleId="TOC8">
    <w:name w:val="toc 8"/>
    <w:basedOn w:val="Normal"/>
    <w:next w:val="Normal"/>
    <w:autoRedefine/>
    <w:rsid w:val="00661FB8"/>
    <w:pPr>
      <w:ind w:left="1400"/>
    </w:pPr>
  </w:style>
  <w:style w:type="paragraph" w:styleId="TOC9">
    <w:name w:val="toc 9"/>
    <w:basedOn w:val="Normal"/>
    <w:next w:val="Normal"/>
    <w:autoRedefine/>
    <w:rsid w:val="00661FB8"/>
    <w:pPr>
      <w:ind w:left="1600"/>
    </w:pPr>
  </w:style>
  <w:style w:type="character" w:styleId="Hyperlink">
    <w:name w:val="Hyperlink"/>
    <w:basedOn w:val="DefaultParagraphFont"/>
    <w:uiPriority w:val="99"/>
    <w:rsid w:val="00AA0607"/>
    <w:rPr>
      <w:color w:val="0000FF"/>
      <w:u w:val="single"/>
    </w:rPr>
  </w:style>
  <w:style w:type="character" w:styleId="FollowedHyperlink">
    <w:name w:val="FollowedHyperlink"/>
    <w:basedOn w:val="DefaultParagraphFont"/>
    <w:rsid w:val="00085952"/>
    <w:rPr>
      <w:color w:val="606420"/>
      <w:u w:val="single"/>
    </w:rPr>
  </w:style>
  <w:style w:type="paragraph" w:styleId="BalloonText">
    <w:name w:val="Balloon Text"/>
    <w:basedOn w:val="Normal"/>
    <w:link w:val="BalloonTextChar"/>
    <w:rsid w:val="00102D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2D0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F3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margaret.mcculloch@glasgow.ac.u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xxxxxxxx@glasgow.ac.u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office2000\cmmttee\template\erm\ermp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ermpap1.dot</Template>
  <TotalTime>0</TotalTime>
  <Pages>2</Pages>
  <Words>612</Words>
  <Characters>3489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Manager>Version: Ver-3.5d</Manager>
  <Company>University of Glasgow</Company>
  <LinksUpToDate>false</LinksUpToDate>
  <CharactersWithSpaces>4093</CharactersWithSpaces>
  <SharedDoc>false</SharedDoc>
  <HyperlinkBase>http://committees.gla.ac.uk/education/EDE/Papers/20050127/PLS_Guidelines</HyperlinkBase>
  <HLinks>
    <vt:vector size="6" baseType="variant">
      <vt:variant>
        <vt:i4>1572904</vt:i4>
      </vt:variant>
      <vt:variant>
        <vt:i4>36</vt:i4>
      </vt:variant>
      <vt:variant>
        <vt:i4>0</vt:i4>
      </vt:variant>
      <vt:variant>
        <vt:i4>5</vt:i4>
      </vt:variant>
      <vt:variant>
        <vt:lpwstr>mailto:Valentina.Bold@glasgow.ac.uk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>University of Glasgow Committee Documents System</dc:subject>
  <dc:creator>Fiona Mackinlay</dc:creator>
  <cp:keywords>EDE</cp:keywords>
  <dc:description>Created by CDocS cmmttee.wiz Version: Ver-3.5d</dc:description>
  <cp:lastModifiedBy>jt159s</cp:lastModifiedBy>
  <cp:revision>2</cp:revision>
  <cp:lastPrinted>2005-01-27T14:37:00Z</cp:lastPrinted>
  <dcterms:created xsi:type="dcterms:W3CDTF">2015-10-15T10:41:00Z</dcterms:created>
  <dcterms:modified xsi:type="dcterms:W3CDTF">2015-10-15T10:41:00Z</dcterms:modified>
  <cp:category>PLS_Guidelines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tadcrights">
    <vt:lpwstr>Glasgow only</vt:lpwstr>
  </property>
  <property fmtid="{D5CDD505-2E9C-101B-9397-08002B2CF9AE}" pid="3" name="metadocversion">
    <vt:lpwstr>1</vt:lpwstr>
  </property>
  <property fmtid="{D5CDD505-2E9C-101B-9397-08002B2CF9AE}" pid="4" name="metadoctype">
    <vt:lpwstr>ermpap1</vt:lpwstr>
  </property>
  <property fmtid="{D5CDD505-2E9C-101B-9397-08002B2CF9AE}" pid="5" name="metadoctitle">
    <vt:lpwstr>Faculty of Education Ethics Committee - Plain Language Statement Guidelines</vt:lpwstr>
  </property>
  <property fmtid="{D5CDD505-2E9C-101B-9397-08002B2CF9AE}" pid="6" name="metadctitle">
    <vt:lpwstr>Faculty of Education Ethics Committee - Plain Language Statement Guidelines</vt:lpwstr>
  </property>
  <property fmtid="{D5CDD505-2E9C-101B-9397-08002B2CF9AE}" pid="7" name="metadccreator">
    <vt:lpwstr>Fiona Mackinlay</vt:lpwstr>
  </property>
  <property fmtid="{D5CDD505-2E9C-101B-9397-08002B2CF9AE}" pid="8" name="metadccontributor">
    <vt:lpwstr>Fiona Mackinlay</vt:lpwstr>
  </property>
  <property fmtid="{D5CDD505-2E9C-101B-9397-08002B2CF9AE}" pid="9" name="metadcsubject">
    <vt:lpwstr>PLS_Guidelines</vt:lpwstr>
  </property>
  <property fmtid="{D5CDD505-2E9C-101B-9397-08002B2CF9AE}" pid="10" name="metadcidentifier">
    <vt:lpwstr>http://committees.gla.ac.uk/education/EDE/Papers/20050127/PLS_Guidelines.htm</vt:lpwstr>
  </property>
  <property fmtid="{D5CDD505-2E9C-101B-9397-08002B2CF9AE}" pid="11" name="metadctype">
    <vt:lpwstr>text.paper</vt:lpwstr>
  </property>
  <property fmtid="{D5CDD505-2E9C-101B-9397-08002B2CF9AE}" pid="12" name="metadcpublisher">
    <vt:lpwstr>University of Glasgow</vt:lpwstr>
  </property>
  <property fmtid="{D5CDD505-2E9C-101B-9397-08002B2CF9AE}" pid="13" name="metadcsource">
    <vt:lpwstr>gla.ede/ede/PLS_Guidelines/2005-01-27/1</vt:lpwstr>
  </property>
  <property fmtid="{D5CDD505-2E9C-101B-9397-08002B2CF9AE}" pid="14" name="metaermtitle">
    <vt:lpwstr>Faculty of Education Ethics Committee - Plain Language Statement Guidelines</vt:lpwstr>
  </property>
  <property fmtid="{D5CDD505-2E9C-101B-9397-08002B2CF9AE}" pid="15" name="metaermtype">
    <vt:lpwstr>Paper</vt:lpwstr>
  </property>
  <property fmtid="{D5CDD505-2E9C-101B-9397-08002B2CF9AE}" pid="16" name="metaermcreator">
    <vt:lpwstr>Fiona Mackinlay</vt:lpwstr>
  </property>
  <property fmtid="{D5CDD505-2E9C-101B-9397-08002B2CF9AE}" pid="17" name="metaermidentifier">
    <vt:lpwstr>gla.ede/ede/PLS_Guidelines/2005-01-27/1</vt:lpwstr>
  </property>
</Properties>
</file>